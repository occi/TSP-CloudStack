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F42" w:rsidRPr="00BC692C" w:rsidRDefault="002A7A61" w:rsidP="00EA61CB">
      <w:pPr>
        <w:spacing w:before="25" w:after="0"/>
        <w:jc w:val="center"/>
        <w:rPr>
          <w:rFonts w:cs="Arial"/>
          <w:b/>
          <w:sz w:val="36"/>
          <w:szCs w:val="36"/>
          <w:lang w:val="en-US"/>
        </w:rPr>
      </w:pPr>
      <w:r w:rsidRPr="00BC692C">
        <w:rPr>
          <w:rFonts w:cs="Arial"/>
          <w:b/>
          <w:lang w:val="en-US"/>
        </w:rPr>
        <w:t xml:space="preserve">     </w:t>
      </w:r>
      <w:proofErr w:type="spellStart"/>
      <w:r w:rsidR="003442D4" w:rsidRPr="00BC692C">
        <w:rPr>
          <w:rFonts w:cs="Arial"/>
          <w:b/>
          <w:sz w:val="36"/>
          <w:szCs w:val="36"/>
          <w:lang w:val="en-US"/>
        </w:rPr>
        <w:t>PyOrBAC</w:t>
      </w:r>
      <w:proofErr w:type="spellEnd"/>
      <w:r w:rsidR="00FE38E7" w:rsidRPr="00BC692C">
        <w:rPr>
          <w:rFonts w:cs="Arial"/>
          <w:b/>
          <w:sz w:val="36"/>
          <w:szCs w:val="36"/>
          <w:lang w:val="en-US"/>
        </w:rPr>
        <w:t xml:space="preserve">: </w:t>
      </w:r>
      <w:r w:rsidR="003442D4" w:rsidRPr="00BC692C">
        <w:rPr>
          <w:rFonts w:cs="Arial"/>
          <w:b/>
          <w:iCs/>
          <w:sz w:val="36"/>
          <w:szCs w:val="36"/>
          <w:lang w:val="en-US"/>
        </w:rPr>
        <w:t>Security Polic</w:t>
      </w:r>
      <w:r w:rsidR="00B61561" w:rsidRPr="00BC692C">
        <w:rPr>
          <w:rFonts w:cs="Arial"/>
          <w:b/>
          <w:iCs/>
          <w:sz w:val="36"/>
          <w:szCs w:val="36"/>
          <w:lang w:val="en-US"/>
        </w:rPr>
        <w:t>y Framework</w:t>
      </w:r>
      <w:r w:rsidR="003442D4" w:rsidRPr="00BC692C">
        <w:rPr>
          <w:rFonts w:cs="Arial"/>
          <w:b/>
          <w:iCs/>
          <w:sz w:val="36"/>
          <w:szCs w:val="36"/>
          <w:lang w:val="en-US"/>
        </w:rPr>
        <w:t xml:space="preserve"> based on OrBAC</w:t>
      </w:r>
    </w:p>
    <w:p w:rsidR="00FE38E7" w:rsidRPr="00BC692C" w:rsidRDefault="00FE38E7" w:rsidP="00EA61CB">
      <w:pPr>
        <w:spacing w:before="25" w:after="0"/>
        <w:jc w:val="center"/>
        <w:rPr>
          <w:rFonts w:cs="Arial"/>
          <w:lang w:val="en-US"/>
        </w:rPr>
      </w:pPr>
      <w:proofErr w:type="spellStart"/>
      <w:r w:rsidRPr="00BC692C">
        <w:rPr>
          <w:rFonts w:cs="Arial"/>
          <w:lang w:val="en-US"/>
        </w:rPr>
        <w:t>Samer</w:t>
      </w:r>
      <w:proofErr w:type="spellEnd"/>
      <w:r w:rsidRPr="00BC692C">
        <w:rPr>
          <w:rFonts w:cs="Arial"/>
          <w:lang w:val="en-US"/>
        </w:rPr>
        <w:t xml:space="preserve"> </w:t>
      </w:r>
      <w:proofErr w:type="spellStart"/>
      <w:r w:rsidRPr="00BC692C">
        <w:rPr>
          <w:rFonts w:cs="Arial"/>
          <w:lang w:val="en-US"/>
        </w:rPr>
        <w:t>Machara</w:t>
      </w:r>
      <w:proofErr w:type="spellEnd"/>
      <w:r w:rsidRPr="00BC692C">
        <w:rPr>
          <w:rFonts w:cs="Arial"/>
          <w:lang w:val="en-US"/>
        </w:rPr>
        <w:t xml:space="preserve">, Francis </w:t>
      </w:r>
      <w:proofErr w:type="spellStart"/>
      <w:r w:rsidRPr="00BC692C">
        <w:rPr>
          <w:rFonts w:cs="Arial"/>
          <w:lang w:val="en-US"/>
        </w:rPr>
        <w:t>Abrante</w:t>
      </w:r>
      <w:proofErr w:type="spellEnd"/>
      <w:r w:rsidR="00BF4581" w:rsidRPr="00BC692C">
        <w:rPr>
          <w:rFonts w:cs="Arial"/>
          <w:lang w:val="en-US"/>
        </w:rPr>
        <w:t xml:space="preserve"> de </w:t>
      </w:r>
      <w:proofErr w:type="spellStart"/>
      <w:r w:rsidR="00BF4581" w:rsidRPr="00BC692C">
        <w:rPr>
          <w:rFonts w:cs="Arial"/>
          <w:lang w:val="en-US"/>
        </w:rPr>
        <w:t>Machara</w:t>
      </w:r>
      <w:proofErr w:type="spellEnd"/>
    </w:p>
    <w:p w:rsidR="00463B52" w:rsidRPr="00BC692C" w:rsidRDefault="00463B52" w:rsidP="00EA61CB">
      <w:pPr>
        <w:spacing w:before="25" w:after="0"/>
        <w:jc w:val="center"/>
        <w:rPr>
          <w:rFonts w:cs="Arial"/>
          <w:lang w:val="en-US"/>
        </w:rPr>
      </w:pPr>
      <w:r w:rsidRPr="00BC692C">
        <w:rPr>
          <w:rFonts w:cs="Arial"/>
          <w:lang w:val="en-US"/>
        </w:rPr>
        <w:t xml:space="preserve">Telecom </w:t>
      </w:r>
      <w:proofErr w:type="spellStart"/>
      <w:r w:rsidRPr="00BC692C">
        <w:rPr>
          <w:rFonts w:cs="Arial"/>
          <w:lang w:val="en-US"/>
        </w:rPr>
        <w:t>SudParis</w:t>
      </w:r>
      <w:proofErr w:type="spellEnd"/>
      <w:r w:rsidRPr="00BC692C">
        <w:rPr>
          <w:rFonts w:cs="Arial"/>
          <w:lang w:val="en-US"/>
        </w:rPr>
        <w:t>, France</w:t>
      </w:r>
    </w:p>
    <w:p w:rsidR="003012EF" w:rsidRPr="00BC692C" w:rsidRDefault="003012EF" w:rsidP="00EA61CB">
      <w:pPr>
        <w:spacing w:before="25" w:after="0"/>
        <w:jc w:val="center"/>
        <w:rPr>
          <w:rFonts w:cs="Arial"/>
          <w:lang w:val="en-US"/>
        </w:rPr>
      </w:pPr>
      <w:r w:rsidRPr="00BC692C">
        <w:rPr>
          <w:rFonts w:cs="Arial"/>
          <w:lang w:val="en-US"/>
        </w:rPr>
        <w:t>(samer.machara_marquez@it-sudparis.eu, Francis_andrea.Abrante_hernandez@telecom-</w:t>
      </w:r>
      <w:proofErr w:type="gramStart"/>
      <w:r w:rsidRPr="00BC692C">
        <w:rPr>
          <w:rFonts w:cs="Arial"/>
          <w:lang w:val="en-US"/>
        </w:rPr>
        <w:t>sudparis.eu )</w:t>
      </w:r>
      <w:proofErr w:type="gramEnd"/>
    </w:p>
    <w:p w:rsidR="00463B52" w:rsidRPr="00BC692C" w:rsidRDefault="00463B52" w:rsidP="00EA61CB">
      <w:pPr>
        <w:spacing w:before="25" w:after="0"/>
        <w:rPr>
          <w:lang w:val="en-US"/>
        </w:rPr>
      </w:pPr>
    </w:p>
    <w:p w:rsidR="0064555D" w:rsidRPr="00BC692C" w:rsidRDefault="0064555D" w:rsidP="00EA61CB">
      <w:pPr>
        <w:spacing w:before="25" w:after="0"/>
        <w:rPr>
          <w:lang w:val="en-US"/>
        </w:rPr>
        <w:sectPr w:rsidR="0064555D" w:rsidRPr="00BC692C" w:rsidSect="00000F42">
          <w:footerReference w:type="default" r:id="rId7"/>
          <w:pgSz w:w="11906" w:h="16838"/>
          <w:pgMar w:top="1417" w:right="1701" w:bottom="1417" w:left="1701" w:header="708" w:footer="708" w:gutter="0"/>
          <w:cols w:space="708"/>
          <w:docGrid w:linePitch="360"/>
        </w:sectPr>
      </w:pPr>
    </w:p>
    <w:p w:rsidR="00463B52" w:rsidRPr="00BC692C" w:rsidRDefault="000D65C2" w:rsidP="00EA61CB">
      <w:pPr>
        <w:spacing w:before="25" w:after="0"/>
        <w:jc w:val="both"/>
        <w:rPr>
          <w:lang w:val="en-US"/>
        </w:rPr>
      </w:pPr>
      <w:r w:rsidRPr="00BC692C">
        <w:rPr>
          <w:b/>
          <w:lang w:val="en-US"/>
        </w:rPr>
        <w:lastRenderedPageBreak/>
        <w:t>ABSTRACT</w:t>
      </w:r>
    </w:p>
    <w:p w:rsidR="002F1786" w:rsidRPr="00BC692C" w:rsidRDefault="00395CC2" w:rsidP="00EA61CB">
      <w:pPr>
        <w:spacing w:before="25" w:after="0"/>
        <w:jc w:val="both"/>
        <w:rPr>
          <w:lang w:val="en-US"/>
        </w:rPr>
      </w:pPr>
      <w:r w:rsidRPr="00BC692C">
        <w:rPr>
          <w:lang w:val="en-US"/>
        </w:rPr>
        <w:t xml:space="preserve">This </w:t>
      </w:r>
      <w:r w:rsidR="00FD7C31" w:rsidRPr="00BC692C">
        <w:rPr>
          <w:lang w:val="en-US"/>
        </w:rPr>
        <w:t>document</w:t>
      </w:r>
      <w:r w:rsidR="002F0215" w:rsidRPr="00BC692C">
        <w:rPr>
          <w:lang w:val="en-US"/>
        </w:rPr>
        <w:t xml:space="preserve"> </w:t>
      </w:r>
      <w:r w:rsidRPr="00BC692C">
        <w:rPr>
          <w:lang w:val="en-US"/>
        </w:rPr>
        <w:t>present</w:t>
      </w:r>
      <w:r w:rsidR="002F0215" w:rsidRPr="00BC692C">
        <w:rPr>
          <w:lang w:val="en-US"/>
        </w:rPr>
        <w:t>s</w:t>
      </w:r>
      <w:r w:rsidRPr="00BC692C">
        <w:rPr>
          <w:lang w:val="en-US"/>
        </w:rPr>
        <w:t xml:space="preserve"> </w:t>
      </w:r>
      <w:r w:rsidR="003B5502" w:rsidRPr="00BC692C">
        <w:rPr>
          <w:lang w:val="en-US"/>
        </w:rPr>
        <w:t xml:space="preserve">the terminology related </w:t>
      </w:r>
      <w:r w:rsidR="002F0215" w:rsidRPr="00BC692C">
        <w:rPr>
          <w:lang w:val="en-US"/>
        </w:rPr>
        <w:t xml:space="preserve">to </w:t>
      </w:r>
    </w:p>
    <w:p w:rsidR="002F1786" w:rsidRPr="00BC692C" w:rsidRDefault="002F1786" w:rsidP="00EA61CB">
      <w:pPr>
        <w:spacing w:before="25" w:after="0"/>
        <w:jc w:val="both"/>
        <w:rPr>
          <w:lang w:val="en-US"/>
        </w:rPr>
      </w:pPr>
    </w:p>
    <w:p w:rsidR="000F72EE" w:rsidRPr="00BC692C" w:rsidRDefault="0010507F" w:rsidP="00EA61CB">
      <w:pPr>
        <w:spacing w:before="25" w:after="0"/>
        <w:jc w:val="both"/>
        <w:rPr>
          <w:lang w:val="en-US"/>
        </w:rPr>
      </w:pPr>
      <w:r w:rsidRPr="00BC692C">
        <w:rPr>
          <w:lang w:val="en-US"/>
        </w:rPr>
        <w:t xml:space="preserve">The objective of this master thesis is to </w:t>
      </w:r>
      <w:r w:rsidR="001328C5" w:rsidRPr="00BC692C">
        <w:rPr>
          <w:lang w:val="en-US"/>
        </w:rPr>
        <w:t>design and implement a security policy framework based on the OrBAC model</w:t>
      </w:r>
    </w:p>
    <w:p w:rsidR="00C72A70" w:rsidRPr="00BC692C" w:rsidRDefault="00C72A70" w:rsidP="00EA61CB">
      <w:pPr>
        <w:spacing w:before="25" w:after="0"/>
        <w:jc w:val="both"/>
        <w:rPr>
          <w:lang w:val="en-US"/>
        </w:rPr>
      </w:pPr>
    </w:p>
    <w:p w:rsidR="0099187B" w:rsidRPr="00BC692C" w:rsidRDefault="0099187B" w:rsidP="00EA61CB">
      <w:pPr>
        <w:spacing w:before="25" w:after="0"/>
        <w:jc w:val="both"/>
        <w:rPr>
          <w:lang w:val="en-US"/>
        </w:rPr>
      </w:pPr>
      <w:proofErr w:type="gramStart"/>
      <w:r w:rsidRPr="00BC692C">
        <w:rPr>
          <w:b/>
          <w:lang w:val="en-US"/>
        </w:rPr>
        <w:t>Keywords</w:t>
      </w:r>
      <w:r w:rsidRPr="00BC692C">
        <w:rPr>
          <w:lang w:val="en-US"/>
        </w:rPr>
        <w:t>.</w:t>
      </w:r>
      <w:proofErr w:type="gramEnd"/>
      <w:r w:rsidRPr="00BC692C">
        <w:rPr>
          <w:lang w:val="en-US"/>
        </w:rPr>
        <w:t xml:space="preserve"> </w:t>
      </w:r>
      <w:r w:rsidR="00CD4E7F" w:rsidRPr="00BC692C">
        <w:rPr>
          <w:lang w:val="en-US"/>
        </w:rPr>
        <w:t>Security</w:t>
      </w:r>
      <w:r w:rsidRPr="00BC692C">
        <w:rPr>
          <w:lang w:val="en-US"/>
        </w:rPr>
        <w:t xml:space="preserve">, </w:t>
      </w:r>
      <w:r w:rsidR="00C72A70" w:rsidRPr="00BC692C">
        <w:rPr>
          <w:lang w:val="en-US"/>
        </w:rPr>
        <w:t>networks</w:t>
      </w:r>
      <w:r w:rsidR="00224E73" w:rsidRPr="00BC692C">
        <w:rPr>
          <w:lang w:val="en-US"/>
        </w:rPr>
        <w:t>.</w:t>
      </w:r>
    </w:p>
    <w:p w:rsidR="00C72A70" w:rsidRPr="00BC692C" w:rsidRDefault="00C72A70" w:rsidP="00EA61CB">
      <w:pPr>
        <w:spacing w:before="25" w:after="0"/>
        <w:jc w:val="both"/>
        <w:rPr>
          <w:lang w:val="en-US"/>
        </w:rPr>
      </w:pPr>
    </w:p>
    <w:p w:rsidR="00F967BB" w:rsidRPr="00BC692C" w:rsidRDefault="00F967BB" w:rsidP="00EA61CB">
      <w:pPr>
        <w:spacing w:before="25" w:after="0"/>
        <w:jc w:val="both"/>
        <w:rPr>
          <w:b/>
          <w:lang w:val="en-US"/>
        </w:rPr>
      </w:pPr>
      <w:r w:rsidRPr="00BC692C">
        <w:rPr>
          <w:b/>
          <w:lang w:val="en-US"/>
        </w:rPr>
        <w:t xml:space="preserve">INTRODUCTION </w:t>
      </w:r>
    </w:p>
    <w:p w:rsidR="00C26C6E" w:rsidRPr="00BC692C" w:rsidRDefault="00DD5690" w:rsidP="00C26C6E">
      <w:pPr>
        <w:spacing w:before="25" w:after="0"/>
        <w:jc w:val="both"/>
        <w:rPr>
          <w:lang w:val="en-US"/>
        </w:rPr>
      </w:pPr>
      <w:r w:rsidRPr="00BC692C">
        <w:rPr>
          <w:b/>
          <w:bCs/>
          <w:lang w:val="en-US"/>
        </w:rPr>
        <w:t>CHAPTER I. TELECOM SUDPARIS</w:t>
      </w:r>
    </w:p>
    <w:p w:rsidR="003D1A9C" w:rsidRPr="00BC692C" w:rsidRDefault="003D1A9C">
      <w:pPr>
        <w:spacing w:after="0" w:line="240" w:lineRule="auto"/>
        <w:rPr>
          <w:lang w:val="en-US"/>
        </w:rPr>
      </w:pPr>
    </w:p>
    <w:p w:rsidR="00517570" w:rsidRPr="00BC692C" w:rsidRDefault="0022006E" w:rsidP="0022006E">
      <w:pPr>
        <w:spacing w:before="25" w:after="0"/>
        <w:jc w:val="both"/>
        <w:rPr>
          <w:b/>
          <w:lang w:val="en-US"/>
        </w:rPr>
      </w:pPr>
      <w:proofErr w:type="gramStart"/>
      <w:r w:rsidRPr="00BC692C">
        <w:rPr>
          <w:b/>
          <w:lang w:val="en-US"/>
        </w:rPr>
        <w:t>CHAPTER II</w:t>
      </w:r>
      <w:r w:rsidR="002F1FBA" w:rsidRPr="00BC692C">
        <w:rPr>
          <w:b/>
          <w:lang w:val="en-US"/>
        </w:rPr>
        <w:t>.</w:t>
      </w:r>
      <w:proofErr w:type="gramEnd"/>
      <w:r w:rsidR="002F1FBA" w:rsidRPr="00BC692C">
        <w:rPr>
          <w:b/>
          <w:lang w:val="en-US"/>
        </w:rPr>
        <w:t xml:space="preserve"> </w:t>
      </w:r>
      <w:r w:rsidR="002F1FBA" w:rsidRPr="00BC692C">
        <w:rPr>
          <w:b/>
          <w:bCs/>
          <w:lang w:val="en-US"/>
        </w:rPr>
        <w:t>STATE OF THE ART</w:t>
      </w:r>
    </w:p>
    <w:p w:rsidR="00AF1001" w:rsidRPr="00BC692C" w:rsidRDefault="00AF1001" w:rsidP="00EA61CB">
      <w:pPr>
        <w:spacing w:before="25" w:after="0"/>
        <w:jc w:val="both"/>
        <w:rPr>
          <w:lang w:val="en-US"/>
        </w:rPr>
      </w:pPr>
      <w:r w:rsidRPr="00BC692C">
        <w:rPr>
          <w:lang w:val="en-US"/>
        </w:rPr>
        <w:t>Before review</w:t>
      </w:r>
      <w:r w:rsidR="00E142DE" w:rsidRPr="00BC692C">
        <w:rPr>
          <w:lang w:val="en-US"/>
        </w:rPr>
        <w:t>ing</w:t>
      </w:r>
      <w:r w:rsidR="0048101E" w:rsidRPr="00BC692C">
        <w:rPr>
          <w:lang w:val="en-US"/>
        </w:rPr>
        <w:t xml:space="preserve"> how the software </w:t>
      </w:r>
      <w:r w:rsidR="00664C44" w:rsidRPr="00BC692C">
        <w:rPr>
          <w:lang w:val="en-US"/>
        </w:rPr>
        <w:t xml:space="preserve">was </w:t>
      </w:r>
      <w:r w:rsidR="0048101E" w:rsidRPr="00BC692C">
        <w:rPr>
          <w:lang w:val="en-US"/>
        </w:rPr>
        <w:t>design</w:t>
      </w:r>
      <w:r w:rsidR="00664C44" w:rsidRPr="00BC692C">
        <w:rPr>
          <w:lang w:val="en-US"/>
        </w:rPr>
        <w:t>ed</w:t>
      </w:r>
      <w:r w:rsidR="0048101E" w:rsidRPr="00BC692C">
        <w:rPr>
          <w:lang w:val="en-US"/>
        </w:rPr>
        <w:t xml:space="preserve"> </w:t>
      </w:r>
      <w:r w:rsidRPr="00BC692C">
        <w:rPr>
          <w:lang w:val="en-US"/>
        </w:rPr>
        <w:t xml:space="preserve">it is necessary </w:t>
      </w:r>
      <w:r w:rsidR="00E142DE" w:rsidRPr="00BC692C">
        <w:rPr>
          <w:lang w:val="en-US"/>
        </w:rPr>
        <w:t xml:space="preserve">to </w:t>
      </w:r>
      <w:r w:rsidRPr="00BC692C">
        <w:rPr>
          <w:lang w:val="en-US"/>
        </w:rPr>
        <w:t>define some concepts and</w:t>
      </w:r>
      <w:r w:rsidR="0048101E" w:rsidRPr="00BC692C">
        <w:rPr>
          <w:lang w:val="en-US"/>
        </w:rPr>
        <w:t xml:space="preserve"> establish how they are related</w:t>
      </w:r>
      <w:r w:rsidR="00F3415A" w:rsidRPr="00BC692C">
        <w:rPr>
          <w:lang w:val="en-US"/>
        </w:rPr>
        <w:t>.</w:t>
      </w:r>
    </w:p>
    <w:p w:rsidR="00E142DE" w:rsidRPr="00BC692C" w:rsidRDefault="00E142DE" w:rsidP="00EA61CB">
      <w:pPr>
        <w:spacing w:before="25" w:after="0"/>
        <w:jc w:val="both"/>
        <w:rPr>
          <w:lang w:val="en-US"/>
        </w:rPr>
      </w:pPr>
    </w:p>
    <w:p w:rsidR="0022006E" w:rsidRPr="00BC692C" w:rsidRDefault="00DD5690" w:rsidP="00DD5690">
      <w:pPr>
        <w:pStyle w:val="Paragraphedeliste"/>
        <w:numPr>
          <w:ilvl w:val="0"/>
          <w:numId w:val="14"/>
        </w:numPr>
        <w:spacing w:before="25" w:after="0"/>
        <w:jc w:val="both"/>
        <w:rPr>
          <w:b/>
          <w:lang w:val="en-US"/>
        </w:rPr>
      </w:pPr>
      <w:r w:rsidRPr="00BC692C">
        <w:rPr>
          <w:b/>
          <w:lang w:val="en-US"/>
        </w:rPr>
        <w:t>Security</w:t>
      </w:r>
    </w:p>
    <w:p w:rsidR="001B57FF" w:rsidRPr="00BC692C" w:rsidRDefault="001B57FF" w:rsidP="001B57FF">
      <w:pPr>
        <w:spacing w:before="25" w:after="0"/>
        <w:jc w:val="both"/>
        <w:rPr>
          <w:lang w:val="en-US"/>
        </w:rPr>
      </w:pPr>
      <w:r w:rsidRPr="00BC692C">
        <w:rPr>
          <w:lang w:val="en-US"/>
        </w:rPr>
        <w:t>Nowadays, the security has become to be an extremely important subject around the world, since computer’s system</w:t>
      </w:r>
      <w:r w:rsidR="00631C94" w:rsidRPr="00BC692C">
        <w:rPr>
          <w:lang w:val="en-US"/>
        </w:rPr>
        <w:t>s</w:t>
      </w:r>
      <w:r w:rsidRPr="00BC692C">
        <w:rPr>
          <w:lang w:val="en-US"/>
        </w:rPr>
        <w:t xml:space="preserve">, passing by airports, schools, etc. In fact a lot of money is invested every year in this subject, </w:t>
      </w:r>
      <w:r w:rsidR="00D01371" w:rsidRPr="00BC692C">
        <w:rPr>
          <w:lang w:val="en-US"/>
        </w:rPr>
        <w:t xml:space="preserve">and </w:t>
      </w:r>
      <w:r w:rsidR="00631C94" w:rsidRPr="00BC692C">
        <w:rPr>
          <w:lang w:val="en-US"/>
        </w:rPr>
        <w:t xml:space="preserve">some countries </w:t>
      </w:r>
      <w:r w:rsidR="00D01371" w:rsidRPr="00BC692C">
        <w:rPr>
          <w:lang w:val="en-US"/>
        </w:rPr>
        <w:t>are very concern about this.</w:t>
      </w:r>
    </w:p>
    <w:p w:rsidR="00D01371" w:rsidRPr="00BC692C" w:rsidRDefault="00D01371" w:rsidP="001B57FF">
      <w:pPr>
        <w:spacing w:before="25" w:after="0"/>
        <w:jc w:val="both"/>
        <w:rPr>
          <w:lang w:val="en-US"/>
        </w:rPr>
      </w:pPr>
    </w:p>
    <w:p w:rsidR="00D01371" w:rsidRPr="00BC692C" w:rsidRDefault="00D01371" w:rsidP="001B57FF">
      <w:pPr>
        <w:spacing w:before="25" w:after="0"/>
        <w:jc w:val="both"/>
        <w:rPr>
          <w:lang w:val="en-US"/>
        </w:rPr>
      </w:pPr>
      <w:r w:rsidRPr="00BC692C">
        <w:rPr>
          <w:lang w:val="en-US"/>
        </w:rPr>
        <w:t>But, what is exactly the security? It is possible found several definitions</w:t>
      </w:r>
      <w:r w:rsidR="00104642" w:rsidRPr="00BC692C">
        <w:rPr>
          <w:lang w:val="en-US"/>
        </w:rPr>
        <w:t xml:space="preserve"> </w:t>
      </w:r>
      <w:r w:rsidR="00BD0AC4" w:rsidRPr="00BC692C">
        <w:rPr>
          <w:lang w:val="en-US"/>
        </w:rPr>
        <w:t>depending</w:t>
      </w:r>
      <w:r w:rsidR="00104642" w:rsidRPr="00BC692C">
        <w:rPr>
          <w:lang w:val="en-US"/>
        </w:rPr>
        <w:t xml:space="preserve"> </w:t>
      </w:r>
      <w:r w:rsidR="00BD0AC4" w:rsidRPr="00BC692C">
        <w:rPr>
          <w:lang w:val="en-US"/>
        </w:rPr>
        <w:t>of</w:t>
      </w:r>
      <w:r w:rsidR="00104642" w:rsidRPr="00BC692C">
        <w:rPr>
          <w:lang w:val="en-US"/>
        </w:rPr>
        <w:t xml:space="preserve"> the context</w:t>
      </w:r>
      <w:r w:rsidRPr="00BC692C">
        <w:rPr>
          <w:lang w:val="en-US"/>
        </w:rPr>
        <w:t xml:space="preserve">, but all of them are very coherent, </w:t>
      </w:r>
      <w:r w:rsidR="00195627" w:rsidRPr="00BC692C">
        <w:rPr>
          <w:lang w:val="en-US"/>
        </w:rPr>
        <w:t xml:space="preserve">describing that </w:t>
      </w:r>
      <w:r w:rsidRPr="00BC692C">
        <w:rPr>
          <w:lang w:val="en-US"/>
        </w:rPr>
        <w:t xml:space="preserve">is a protection mechanism </w:t>
      </w:r>
      <w:r w:rsidR="00BE203D" w:rsidRPr="00BC692C">
        <w:rPr>
          <w:lang w:val="en-US"/>
        </w:rPr>
        <w:t xml:space="preserve">from attacks, damages, </w:t>
      </w:r>
      <w:r w:rsidR="00B11B8D" w:rsidRPr="00BC692C">
        <w:rPr>
          <w:lang w:val="en-US"/>
        </w:rPr>
        <w:t>robbery</w:t>
      </w:r>
      <w:r w:rsidR="00065A75" w:rsidRPr="00BC692C">
        <w:rPr>
          <w:lang w:val="en-US"/>
        </w:rPr>
        <w:t xml:space="preserve"> or any criminal activity</w:t>
      </w:r>
      <w:r w:rsidR="00BD0AC4" w:rsidRPr="00BC692C">
        <w:rPr>
          <w:lang w:val="en-US"/>
        </w:rPr>
        <w:t>.</w:t>
      </w:r>
      <w:r w:rsidR="00065A75" w:rsidRPr="00BC692C">
        <w:rPr>
          <w:lang w:val="en-US"/>
        </w:rPr>
        <w:t xml:space="preserve"> </w:t>
      </w:r>
      <w:r w:rsidR="00BD0AC4" w:rsidRPr="00BC692C">
        <w:rPr>
          <w:lang w:val="en-US"/>
        </w:rPr>
        <w:t>For</w:t>
      </w:r>
      <w:r w:rsidR="00065A75" w:rsidRPr="00BC692C">
        <w:rPr>
          <w:lang w:val="en-US"/>
        </w:rPr>
        <w:t xml:space="preserve"> example, according to the Merriam Webster dictionary</w:t>
      </w:r>
      <w:r w:rsidR="00104642" w:rsidRPr="00BC692C">
        <w:rPr>
          <w:lang w:val="en-US"/>
        </w:rPr>
        <w:t xml:space="preserve"> [18] is the quality or state of being secure, understanding by secure, free from fear or distrust.</w:t>
      </w:r>
      <w:r w:rsidR="005B0122" w:rsidRPr="00BC692C">
        <w:rPr>
          <w:lang w:val="en-US"/>
        </w:rPr>
        <w:t xml:space="preserve"> This definition applies in any scope, like for example: national security</w:t>
      </w:r>
      <w:r w:rsidR="00065A75" w:rsidRPr="00BC692C">
        <w:rPr>
          <w:lang w:val="en-US"/>
        </w:rPr>
        <w:t>, job security</w:t>
      </w:r>
      <w:r w:rsidR="005B0122" w:rsidRPr="00BC692C">
        <w:rPr>
          <w:lang w:val="en-US"/>
        </w:rPr>
        <w:t>, computer science security, security of buildings, etc</w:t>
      </w:r>
    </w:p>
    <w:p w:rsidR="00B11B8D" w:rsidRPr="00BC692C" w:rsidRDefault="00B11B8D" w:rsidP="001B57FF">
      <w:pPr>
        <w:spacing w:before="25" w:after="0"/>
        <w:jc w:val="both"/>
        <w:rPr>
          <w:lang w:val="en-US"/>
        </w:rPr>
      </w:pPr>
    </w:p>
    <w:p w:rsidR="00774FD8" w:rsidRPr="00BC692C" w:rsidRDefault="008830D1" w:rsidP="00EA61CB">
      <w:pPr>
        <w:pStyle w:val="Paragraphedeliste"/>
        <w:numPr>
          <w:ilvl w:val="1"/>
          <w:numId w:val="14"/>
        </w:numPr>
        <w:spacing w:before="25" w:after="0"/>
        <w:jc w:val="both"/>
        <w:rPr>
          <w:b/>
          <w:lang w:val="en-US"/>
        </w:rPr>
      </w:pPr>
      <w:r w:rsidRPr="00BC692C">
        <w:rPr>
          <w:b/>
          <w:lang w:val="en-US"/>
        </w:rPr>
        <w:t xml:space="preserve">Security </w:t>
      </w:r>
      <w:r w:rsidR="00DD5690" w:rsidRPr="00BC692C">
        <w:rPr>
          <w:b/>
          <w:lang w:val="en-US"/>
        </w:rPr>
        <w:t>in Networks</w:t>
      </w:r>
    </w:p>
    <w:p w:rsidR="00E83ED0" w:rsidRPr="00BC692C" w:rsidRDefault="00D25AA1" w:rsidP="00DD5690">
      <w:pPr>
        <w:spacing w:before="25" w:after="0"/>
        <w:ind w:left="360"/>
        <w:jc w:val="both"/>
        <w:rPr>
          <w:lang w:val="en-US"/>
        </w:rPr>
      </w:pPr>
      <w:r w:rsidRPr="00BC692C">
        <w:rPr>
          <w:lang w:val="en-US"/>
        </w:rPr>
        <w:t xml:space="preserve">The security in the computer science area </w:t>
      </w:r>
      <w:r w:rsidR="00587881" w:rsidRPr="00BC692C">
        <w:rPr>
          <w:lang w:val="en-US"/>
        </w:rPr>
        <w:t>has become</w:t>
      </w:r>
      <w:r w:rsidRPr="00BC692C">
        <w:rPr>
          <w:lang w:val="en-US"/>
        </w:rPr>
        <w:t xml:space="preserve"> </w:t>
      </w:r>
      <w:r w:rsidR="00A9188C" w:rsidRPr="00BC692C">
        <w:rPr>
          <w:lang w:val="en-US"/>
        </w:rPr>
        <w:t>more and more important</w:t>
      </w:r>
      <w:r w:rsidR="00587881" w:rsidRPr="00BC692C">
        <w:rPr>
          <w:lang w:val="en-US"/>
        </w:rPr>
        <w:t xml:space="preserve"> each day</w:t>
      </w:r>
      <w:r w:rsidR="00A9188C" w:rsidRPr="00BC692C">
        <w:rPr>
          <w:lang w:val="en-US"/>
        </w:rPr>
        <w:t xml:space="preserve"> because nowadays the computer</w:t>
      </w:r>
      <w:r w:rsidR="00587881" w:rsidRPr="00BC692C">
        <w:rPr>
          <w:lang w:val="en-US"/>
        </w:rPr>
        <w:t xml:space="preserve"> </w:t>
      </w:r>
      <w:r w:rsidRPr="00BC692C">
        <w:rPr>
          <w:lang w:val="en-US"/>
        </w:rPr>
        <w:t xml:space="preserve">systems contain all the information referring to our lives and through them we handled </w:t>
      </w:r>
      <w:r w:rsidR="00587881" w:rsidRPr="00BC692C">
        <w:rPr>
          <w:lang w:val="en-US"/>
        </w:rPr>
        <w:t xml:space="preserve">practically </w:t>
      </w:r>
      <w:r w:rsidRPr="00BC692C">
        <w:rPr>
          <w:lang w:val="en-US"/>
        </w:rPr>
        <w:t>all the information</w:t>
      </w:r>
      <w:r w:rsidR="00E83ED0" w:rsidRPr="00BC692C">
        <w:rPr>
          <w:lang w:val="en-US"/>
        </w:rPr>
        <w:t xml:space="preserve"> of the modern era</w:t>
      </w:r>
      <w:r w:rsidRPr="00BC692C">
        <w:rPr>
          <w:lang w:val="en-US"/>
        </w:rPr>
        <w:t xml:space="preserve"> available in the planet, </w:t>
      </w:r>
      <w:r w:rsidR="00587881" w:rsidRPr="00BC692C">
        <w:rPr>
          <w:lang w:val="en-US"/>
        </w:rPr>
        <w:t>since</w:t>
      </w:r>
      <w:r w:rsidRPr="00BC692C">
        <w:rPr>
          <w:lang w:val="en-US"/>
        </w:rPr>
        <w:t xml:space="preserve"> the personal information </w:t>
      </w:r>
      <w:r w:rsidR="00587881" w:rsidRPr="00BC692C">
        <w:rPr>
          <w:lang w:val="en-US"/>
        </w:rPr>
        <w:t>store in the home computers</w:t>
      </w:r>
      <w:r w:rsidRPr="00BC692C">
        <w:rPr>
          <w:lang w:val="en-US"/>
        </w:rPr>
        <w:t xml:space="preserve">, </w:t>
      </w:r>
      <w:r w:rsidR="00587881" w:rsidRPr="00BC692C">
        <w:rPr>
          <w:lang w:val="en-US"/>
        </w:rPr>
        <w:t>until</w:t>
      </w:r>
      <w:r w:rsidRPr="00BC692C">
        <w:rPr>
          <w:lang w:val="en-US"/>
        </w:rPr>
        <w:t xml:space="preserve"> the medical information, banking information, enterprise information, governmental information, etc</w:t>
      </w:r>
      <w:r w:rsidR="00587881" w:rsidRPr="00BC692C">
        <w:rPr>
          <w:lang w:val="en-US"/>
        </w:rPr>
        <w:t>.</w:t>
      </w:r>
      <w:r w:rsidRPr="00BC692C">
        <w:rPr>
          <w:lang w:val="en-US"/>
        </w:rPr>
        <w:t xml:space="preserve"> </w:t>
      </w:r>
    </w:p>
    <w:p w:rsidR="00E83ED0" w:rsidRPr="00BC692C" w:rsidRDefault="00E83ED0" w:rsidP="00DD5690">
      <w:pPr>
        <w:spacing w:before="25" w:after="0"/>
        <w:ind w:left="360"/>
        <w:jc w:val="both"/>
        <w:rPr>
          <w:lang w:val="en-US"/>
        </w:rPr>
      </w:pPr>
    </w:p>
    <w:p w:rsidR="00FD639A" w:rsidRPr="00BC692C" w:rsidRDefault="00D25AA1" w:rsidP="00DD5690">
      <w:pPr>
        <w:spacing w:before="25" w:after="0"/>
        <w:ind w:left="360"/>
        <w:jc w:val="both"/>
        <w:rPr>
          <w:lang w:val="en-US"/>
        </w:rPr>
      </w:pPr>
      <w:r w:rsidRPr="00BC692C">
        <w:rPr>
          <w:lang w:val="en-US"/>
        </w:rPr>
        <w:t xml:space="preserve">At the </w:t>
      </w:r>
      <w:r w:rsidR="00E83ED0" w:rsidRPr="00BC692C">
        <w:rPr>
          <w:lang w:val="en-US"/>
        </w:rPr>
        <w:t>moment</w:t>
      </w:r>
      <w:r w:rsidRPr="00BC692C">
        <w:rPr>
          <w:lang w:val="en-US"/>
        </w:rPr>
        <w:t xml:space="preserve"> the confidence that has been deposited in the computer systems is </w:t>
      </w:r>
      <w:r w:rsidR="00E83ED0" w:rsidRPr="00BC692C">
        <w:rPr>
          <w:rStyle w:val="def"/>
          <w:lang w:val="en-US"/>
        </w:rPr>
        <w:t>immense</w:t>
      </w:r>
      <w:r w:rsidRPr="00BC692C">
        <w:rPr>
          <w:lang w:val="en-US"/>
        </w:rPr>
        <w:t xml:space="preserve">, which causes that </w:t>
      </w:r>
      <w:r w:rsidR="00E83ED0" w:rsidRPr="00BC692C">
        <w:rPr>
          <w:lang w:val="en-US"/>
        </w:rPr>
        <w:t>is too</w:t>
      </w:r>
      <w:r w:rsidRPr="00BC692C">
        <w:rPr>
          <w:lang w:val="en-US"/>
        </w:rPr>
        <w:t xml:space="preserve"> important to preserve the information</w:t>
      </w:r>
      <w:r w:rsidR="00E83ED0" w:rsidRPr="00BC692C">
        <w:rPr>
          <w:lang w:val="en-US"/>
        </w:rPr>
        <w:t xml:space="preserve"> and systems</w:t>
      </w:r>
      <w:r w:rsidRPr="00BC692C">
        <w:rPr>
          <w:lang w:val="en-US"/>
        </w:rPr>
        <w:t xml:space="preserve"> </w:t>
      </w:r>
      <w:r w:rsidR="00E83ED0" w:rsidRPr="00BC692C">
        <w:rPr>
          <w:lang w:val="en-US"/>
        </w:rPr>
        <w:t>from</w:t>
      </w:r>
      <w:r w:rsidRPr="00BC692C">
        <w:rPr>
          <w:lang w:val="en-US"/>
        </w:rPr>
        <w:t xml:space="preserve"> lost, faults or robberies</w:t>
      </w:r>
      <w:r w:rsidR="00D5541A" w:rsidRPr="00BC692C">
        <w:rPr>
          <w:lang w:val="en-US"/>
        </w:rPr>
        <w:t>,</w:t>
      </w:r>
      <w:r w:rsidR="00FD639A" w:rsidRPr="00BC692C">
        <w:rPr>
          <w:lang w:val="en-US"/>
        </w:rPr>
        <w:t xml:space="preserve"> </w:t>
      </w:r>
      <w:r w:rsidR="00D5541A" w:rsidRPr="00BC692C">
        <w:rPr>
          <w:lang w:val="en-US"/>
        </w:rPr>
        <w:t>w</w:t>
      </w:r>
      <w:r w:rsidR="00FD639A" w:rsidRPr="00BC692C">
        <w:rPr>
          <w:lang w:val="en-US"/>
        </w:rPr>
        <w:t xml:space="preserve">ith or without intention, because it is well known that sometimes the systems fail for many reasons, </w:t>
      </w:r>
      <w:r w:rsidR="00FD639A" w:rsidRPr="00BC692C">
        <w:rPr>
          <w:lang w:val="en-US"/>
        </w:rPr>
        <w:lastRenderedPageBreak/>
        <w:t xml:space="preserve">may be for a hardware component that is broken, or some file in the operative system that is corrupted, </w:t>
      </w:r>
      <w:r w:rsidR="00E878A3" w:rsidRPr="00BC692C">
        <w:rPr>
          <w:lang w:val="en-US"/>
        </w:rPr>
        <w:t>furthermore</w:t>
      </w:r>
      <w:r w:rsidR="00FD639A" w:rsidRPr="00BC692C">
        <w:rPr>
          <w:lang w:val="en-US"/>
        </w:rPr>
        <w:t xml:space="preserve"> </w:t>
      </w:r>
      <w:r w:rsidR="00D93129" w:rsidRPr="00BC692C">
        <w:rPr>
          <w:lang w:val="en-US"/>
        </w:rPr>
        <w:t>sometimes appear</w:t>
      </w:r>
      <w:r w:rsidR="00FD639A" w:rsidRPr="00BC692C">
        <w:rPr>
          <w:lang w:val="en-US"/>
        </w:rPr>
        <w:t xml:space="preserve"> the scenario where the fail occur because someone </w:t>
      </w:r>
      <w:r w:rsidR="00201E7B" w:rsidRPr="00BC692C">
        <w:rPr>
          <w:lang w:val="en-US"/>
        </w:rPr>
        <w:t>execute some command or some action</w:t>
      </w:r>
      <w:r w:rsidR="001C0D9F" w:rsidRPr="00BC692C">
        <w:rPr>
          <w:lang w:val="en-US"/>
        </w:rPr>
        <w:t xml:space="preserve"> in an incorrect way </w:t>
      </w:r>
      <w:r w:rsidR="00D5541A" w:rsidRPr="00BC692C">
        <w:rPr>
          <w:lang w:val="en-US"/>
        </w:rPr>
        <w:t>occasioning a disaster</w:t>
      </w:r>
      <w:r w:rsidR="00333AD0" w:rsidRPr="00BC692C">
        <w:rPr>
          <w:lang w:val="en-US"/>
        </w:rPr>
        <w:t>, exist also the failures for natural conditions or natural disasters</w:t>
      </w:r>
      <w:r w:rsidR="00D5541A" w:rsidRPr="00BC692C">
        <w:rPr>
          <w:lang w:val="en-US"/>
        </w:rPr>
        <w:t xml:space="preserve"> </w:t>
      </w:r>
      <w:r w:rsidR="001C0D9F" w:rsidRPr="00BC692C">
        <w:rPr>
          <w:lang w:val="en-US"/>
        </w:rPr>
        <w:t xml:space="preserve">and of course exist </w:t>
      </w:r>
      <w:r w:rsidR="00333AD0" w:rsidRPr="00BC692C">
        <w:rPr>
          <w:lang w:val="en-US"/>
        </w:rPr>
        <w:t>in addition</w:t>
      </w:r>
      <w:r w:rsidR="001C0D9F" w:rsidRPr="00BC692C">
        <w:rPr>
          <w:lang w:val="en-US"/>
        </w:rPr>
        <w:t xml:space="preserve"> the scenario where some non authorized person try to </w:t>
      </w:r>
      <w:r w:rsidR="0085792A" w:rsidRPr="00BC692C">
        <w:rPr>
          <w:lang w:val="en-US"/>
        </w:rPr>
        <w:t xml:space="preserve">steal information or </w:t>
      </w:r>
      <w:r w:rsidR="0085792A" w:rsidRPr="00BC692C">
        <w:rPr>
          <w:rStyle w:val="def"/>
          <w:lang w:val="en-US"/>
        </w:rPr>
        <w:t>sabotage the systems. This last case can be perform from inside the network</w:t>
      </w:r>
      <w:r w:rsidR="00E878A3" w:rsidRPr="00BC692C">
        <w:rPr>
          <w:rStyle w:val="def"/>
          <w:lang w:val="en-US"/>
        </w:rPr>
        <w:t>’s</w:t>
      </w:r>
      <w:r w:rsidR="0085792A" w:rsidRPr="00BC692C">
        <w:rPr>
          <w:rStyle w:val="def"/>
          <w:lang w:val="en-US"/>
        </w:rPr>
        <w:t xml:space="preserve"> company or outside the </w:t>
      </w:r>
      <w:r w:rsidR="004F38F6" w:rsidRPr="00BC692C">
        <w:rPr>
          <w:rStyle w:val="def"/>
          <w:lang w:val="en-US"/>
        </w:rPr>
        <w:t>network</w:t>
      </w:r>
      <w:r w:rsidR="00E878A3" w:rsidRPr="00BC692C">
        <w:rPr>
          <w:rStyle w:val="def"/>
          <w:lang w:val="en-US"/>
        </w:rPr>
        <w:t>’s</w:t>
      </w:r>
      <w:r w:rsidR="004F38F6" w:rsidRPr="00BC692C">
        <w:rPr>
          <w:rStyle w:val="def"/>
          <w:lang w:val="en-US"/>
        </w:rPr>
        <w:t xml:space="preserve"> company, </w:t>
      </w:r>
      <w:r w:rsidR="00E878A3" w:rsidRPr="00BC692C">
        <w:rPr>
          <w:rStyle w:val="def"/>
          <w:lang w:val="en-US"/>
        </w:rPr>
        <w:t xml:space="preserve">that’s </w:t>
      </w:r>
      <w:r w:rsidR="00AC0145" w:rsidRPr="00BC692C">
        <w:rPr>
          <w:rStyle w:val="def"/>
          <w:lang w:val="en-US"/>
        </w:rPr>
        <w:t>wh</w:t>
      </w:r>
      <w:r w:rsidR="00E878A3" w:rsidRPr="00BC692C">
        <w:rPr>
          <w:rStyle w:val="def"/>
          <w:lang w:val="en-US"/>
        </w:rPr>
        <w:t xml:space="preserve">y </w:t>
      </w:r>
      <w:r w:rsidR="00AE7F2B" w:rsidRPr="00BC692C">
        <w:rPr>
          <w:rStyle w:val="def"/>
          <w:lang w:val="en-US"/>
        </w:rPr>
        <w:t xml:space="preserve">although the network’s border is normally the most armored, the internal network must has also </w:t>
      </w:r>
      <w:r w:rsidR="00E878A3" w:rsidRPr="00BC692C">
        <w:rPr>
          <w:rStyle w:val="def"/>
          <w:lang w:val="en-US"/>
        </w:rPr>
        <w:t>efficient</w:t>
      </w:r>
      <w:r w:rsidR="00AE7F2B" w:rsidRPr="00BC692C">
        <w:rPr>
          <w:rStyle w:val="def"/>
          <w:lang w:val="en-US"/>
        </w:rPr>
        <w:t xml:space="preserve"> security systems.</w:t>
      </w:r>
    </w:p>
    <w:p w:rsidR="00FD639A" w:rsidRPr="00BC692C" w:rsidRDefault="00FD639A" w:rsidP="00DD5690">
      <w:pPr>
        <w:spacing w:before="25" w:after="0"/>
        <w:ind w:left="360"/>
        <w:jc w:val="both"/>
        <w:rPr>
          <w:lang w:val="en-US"/>
        </w:rPr>
      </w:pPr>
    </w:p>
    <w:p w:rsidR="00D25AA1" w:rsidRPr="00BC692C" w:rsidRDefault="00FD639A" w:rsidP="00DD5690">
      <w:pPr>
        <w:spacing w:before="25" w:after="0"/>
        <w:ind w:left="360"/>
        <w:jc w:val="both"/>
        <w:rPr>
          <w:lang w:val="en-US"/>
        </w:rPr>
      </w:pPr>
      <w:r w:rsidRPr="00BC692C">
        <w:rPr>
          <w:lang w:val="en-US"/>
        </w:rPr>
        <w:t>Here appear in scene the concepts of: confidentiality, reliability, availability and integrity</w:t>
      </w:r>
    </w:p>
    <w:p w:rsidR="00D25AA1" w:rsidRPr="00BC692C" w:rsidRDefault="00D25AA1" w:rsidP="00DD5690">
      <w:pPr>
        <w:spacing w:before="25" w:after="0"/>
        <w:ind w:left="360"/>
        <w:jc w:val="both"/>
        <w:rPr>
          <w:lang w:val="en-US"/>
        </w:rPr>
      </w:pPr>
    </w:p>
    <w:p w:rsidR="00D25AA1" w:rsidRPr="00BC692C" w:rsidRDefault="00D25AA1" w:rsidP="00DD5690">
      <w:pPr>
        <w:spacing w:before="25" w:after="0"/>
        <w:ind w:left="360"/>
        <w:jc w:val="both"/>
        <w:rPr>
          <w:lang w:val="en-US"/>
        </w:rPr>
      </w:pPr>
    </w:p>
    <w:p w:rsidR="00DD5690" w:rsidRPr="00BC692C" w:rsidRDefault="00DD5690" w:rsidP="00EA61CB">
      <w:pPr>
        <w:pStyle w:val="Paragraphedeliste"/>
        <w:numPr>
          <w:ilvl w:val="1"/>
          <w:numId w:val="14"/>
        </w:numPr>
        <w:spacing w:before="25" w:after="0"/>
        <w:jc w:val="both"/>
        <w:rPr>
          <w:b/>
          <w:lang w:val="en-US"/>
        </w:rPr>
      </w:pPr>
      <w:r w:rsidRPr="00BC692C">
        <w:rPr>
          <w:b/>
          <w:lang w:val="en-US"/>
        </w:rPr>
        <w:t>Security Policy</w:t>
      </w:r>
    </w:p>
    <w:p w:rsidR="00731106" w:rsidRPr="00BC692C" w:rsidRDefault="00353D2E" w:rsidP="00F96A6E">
      <w:pPr>
        <w:spacing w:before="25" w:after="0"/>
        <w:ind w:left="360"/>
        <w:jc w:val="both"/>
        <w:rPr>
          <w:lang w:val="en-US"/>
        </w:rPr>
      </w:pPr>
      <w:r w:rsidRPr="00BC692C">
        <w:rPr>
          <w:lang w:val="en-US"/>
        </w:rPr>
        <w:t xml:space="preserve">Due to the fact that organizations must to define very well their security </w:t>
      </w:r>
      <w:r w:rsidR="00833E07" w:rsidRPr="00BC692C">
        <w:rPr>
          <w:lang w:val="en-US"/>
        </w:rPr>
        <w:t xml:space="preserve">systems </w:t>
      </w:r>
      <w:r w:rsidRPr="00BC692C">
        <w:rPr>
          <w:lang w:val="en-US"/>
        </w:rPr>
        <w:t xml:space="preserve">in order to guaranty the business operations, a group of specific security definitions </w:t>
      </w:r>
      <w:r w:rsidR="00731106" w:rsidRPr="00BC692C">
        <w:rPr>
          <w:lang w:val="en-US"/>
        </w:rPr>
        <w:t xml:space="preserve">is required; these specifications establish </w:t>
      </w:r>
      <w:r w:rsidR="00971FDC" w:rsidRPr="00BC692C">
        <w:rPr>
          <w:lang w:val="en-US"/>
        </w:rPr>
        <w:t xml:space="preserve">the constrains </w:t>
      </w:r>
      <w:r w:rsidR="00D306B8" w:rsidRPr="00BC692C">
        <w:rPr>
          <w:lang w:val="en-US"/>
        </w:rPr>
        <w:t>for</w:t>
      </w:r>
      <w:r w:rsidR="00731106" w:rsidRPr="00BC692C">
        <w:rPr>
          <w:lang w:val="en-US"/>
        </w:rPr>
        <w:t xml:space="preserve"> each particular component</w:t>
      </w:r>
      <w:r w:rsidR="00971FDC" w:rsidRPr="00BC692C">
        <w:rPr>
          <w:lang w:val="en-US"/>
        </w:rPr>
        <w:t xml:space="preserve"> that require to be secured.</w:t>
      </w:r>
    </w:p>
    <w:p w:rsidR="00731106" w:rsidRPr="00BC692C" w:rsidRDefault="00731106" w:rsidP="00F96A6E">
      <w:pPr>
        <w:spacing w:before="25" w:after="0"/>
        <w:ind w:left="360"/>
        <w:jc w:val="both"/>
        <w:rPr>
          <w:lang w:val="en-US"/>
        </w:rPr>
      </w:pPr>
    </w:p>
    <w:p w:rsidR="000134CC" w:rsidRPr="00BC692C" w:rsidRDefault="00353D2E" w:rsidP="00F96A6E">
      <w:pPr>
        <w:spacing w:before="25" w:after="0"/>
        <w:ind w:left="360"/>
        <w:jc w:val="both"/>
        <w:rPr>
          <w:lang w:val="en-US"/>
        </w:rPr>
      </w:pPr>
      <w:r w:rsidRPr="00BC692C">
        <w:rPr>
          <w:lang w:val="en-US"/>
        </w:rPr>
        <w:t xml:space="preserve">This set </w:t>
      </w:r>
      <w:r w:rsidR="00D306B8" w:rsidRPr="00BC692C">
        <w:rPr>
          <w:lang w:val="en-US"/>
        </w:rPr>
        <w:t xml:space="preserve">of </w:t>
      </w:r>
      <w:r w:rsidR="002111C4" w:rsidRPr="00BC692C">
        <w:rPr>
          <w:lang w:val="en-US"/>
        </w:rPr>
        <w:t>conditions</w:t>
      </w:r>
      <w:r w:rsidR="00D306B8" w:rsidRPr="00BC692C">
        <w:rPr>
          <w:lang w:val="en-US"/>
        </w:rPr>
        <w:t xml:space="preserve"> </w:t>
      </w:r>
      <w:r w:rsidR="00731106" w:rsidRPr="00BC692C">
        <w:rPr>
          <w:lang w:val="en-US"/>
        </w:rPr>
        <w:t xml:space="preserve">after one first </w:t>
      </w:r>
      <w:r w:rsidR="000134CC" w:rsidRPr="00BC692C">
        <w:rPr>
          <w:lang w:val="en-US"/>
        </w:rPr>
        <w:t>phase</w:t>
      </w:r>
      <w:r w:rsidR="00731106" w:rsidRPr="00BC692C">
        <w:rPr>
          <w:lang w:val="en-US"/>
        </w:rPr>
        <w:t xml:space="preserve"> of </w:t>
      </w:r>
      <w:r w:rsidR="00641813" w:rsidRPr="00BC692C">
        <w:rPr>
          <w:lang w:val="en-US"/>
        </w:rPr>
        <w:t>design;</w:t>
      </w:r>
      <w:r w:rsidR="00731106" w:rsidRPr="00BC692C">
        <w:rPr>
          <w:lang w:val="en-US"/>
        </w:rPr>
        <w:t xml:space="preserve"> it </w:t>
      </w:r>
      <w:r w:rsidR="002111C4" w:rsidRPr="00BC692C">
        <w:rPr>
          <w:lang w:val="en-US"/>
        </w:rPr>
        <w:t>must pass a series</w:t>
      </w:r>
      <w:r w:rsidR="000134CC" w:rsidRPr="00BC692C">
        <w:rPr>
          <w:lang w:val="en-US"/>
        </w:rPr>
        <w:t xml:space="preserve"> of </w:t>
      </w:r>
      <w:r w:rsidR="00731106" w:rsidRPr="00BC692C">
        <w:rPr>
          <w:lang w:val="en-US"/>
        </w:rPr>
        <w:t xml:space="preserve">approval </w:t>
      </w:r>
      <w:r w:rsidR="000134CC" w:rsidRPr="00BC692C">
        <w:rPr>
          <w:lang w:val="en-US"/>
        </w:rPr>
        <w:t>steps starting by the security officer and ending by someone from the business core</w:t>
      </w:r>
      <w:r w:rsidR="00247E0A" w:rsidRPr="00BC692C">
        <w:rPr>
          <w:lang w:val="en-US"/>
        </w:rPr>
        <w:t xml:space="preserve">. </w:t>
      </w:r>
      <w:r w:rsidR="00731106" w:rsidRPr="00BC692C">
        <w:rPr>
          <w:lang w:val="en-US"/>
        </w:rPr>
        <w:t xml:space="preserve">Normally before applying some new policy, </w:t>
      </w:r>
      <w:r w:rsidR="000134CC" w:rsidRPr="00BC692C">
        <w:rPr>
          <w:lang w:val="en-US"/>
        </w:rPr>
        <w:t xml:space="preserve">this one must be tested in a testing platform, thus, it is possible define the impact over the systems in production, over the infrastructure in general </w:t>
      </w:r>
      <w:r w:rsidR="00D43AEC" w:rsidRPr="00BC692C">
        <w:rPr>
          <w:lang w:val="en-US"/>
        </w:rPr>
        <w:t>and over the user activities;</w:t>
      </w:r>
      <w:r w:rsidR="009A45D4" w:rsidRPr="00BC692C">
        <w:rPr>
          <w:lang w:val="en-US"/>
        </w:rPr>
        <w:t xml:space="preserve"> </w:t>
      </w:r>
      <w:r w:rsidR="00D43AEC" w:rsidRPr="00BC692C">
        <w:rPr>
          <w:lang w:val="en-US"/>
        </w:rPr>
        <w:t xml:space="preserve">however not always it is possible realize this kind of test. </w:t>
      </w:r>
      <w:r w:rsidR="00AC6C9E" w:rsidRPr="00BC692C">
        <w:rPr>
          <w:lang w:val="en-US"/>
        </w:rPr>
        <w:t>In any case</w:t>
      </w:r>
      <w:r w:rsidR="0001058D" w:rsidRPr="00BC692C">
        <w:rPr>
          <w:lang w:val="en-US"/>
        </w:rPr>
        <w:t>, always a detailed plan must exist</w:t>
      </w:r>
      <w:r w:rsidR="00AC6C9E" w:rsidRPr="00BC692C">
        <w:rPr>
          <w:lang w:val="en-US"/>
        </w:rPr>
        <w:t>, a plan that describe what exactly the policy must to take care of, where the policy must be apply, who must be affected, which equipments are involved, how will be apply</w:t>
      </w:r>
      <w:r w:rsidR="003762AC" w:rsidRPr="00BC692C">
        <w:rPr>
          <w:lang w:val="en-US"/>
        </w:rPr>
        <w:t xml:space="preserve"> and</w:t>
      </w:r>
      <w:r w:rsidR="00AC6C9E" w:rsidRPr="00BC692C">
        <w:rPr>
          <w:lang w:val="en-US"/>
        </w:rPr>
        <w:t xml:space="preserve"> the recovery plan</w:t>
      </w:r>
      <w:r w:rsidR="003E7DE5" w:rsidRPr="00BC692C">
        <w:rPr>
          <w:lang w:val="en-US"/>
        </w:rPr>
        <w:t xml:space="preserve"> or reverting plan</w:t>
      </w:r>
      <w:r w:rsidR="00AC6C9E" w:rsidRPr="00BC692C">
        <w:rPr>
          <w:lang w:val="en-US"/>
        </w:rPr>
        <w:t xml:space="preserve"> in case that something wrong </w:t>
      </w:r>
      <w:r w:rsidR="003E7DE5" w:rsidRPr="00BC692C">
        <w:rPr>
          <w:lang w:val="en-US"/>
        </w:rPr>
        <w:t>happen</w:t>
      </w:r>
      <w:r w:rsidR="00DA2E01" w:rsidRPr="00BC692C">
        <w:rPr>
          <w:lang w:val="en-US"/>
        </w:rPr>
        <w:t>.</w:t>
      </w:r>
    </w:p>
    <w:p w:rsidR="000134CC" w:rsidRPr="00BC692C" w:rsidRDefault="000134CC" w:rsidP="00F96A6E">
      <w:pPr>
        <w:spacing w:before="25" w:after="0"/>
        <w:ind w:left="360"/>
        <w:jc w:val="both"/>
        <w:rPr>
          <w:lang w:val="en-US"/>
        </w:rPr>
      </w:pPr>
    </w:p>
    <w:p w:rsidR="00F96A6E" w:rsidRPr="00BC692C" w:rsidRDefault="00F96A6E" w:rsidP="00F96A6E">
      <w:pPr>
        <w:spacing w:before="25" w:after="0"/>
        <w:ind w:left="360"/>
        <w:jc w:val="both"/>
        <w:rPr>
          <w:lang w:val="en-US"/>
        </w:rPr>
      </w:pPr>
    </w:p>
    <w:p w:rsidR="00353D2E" w:rsidRPr="00BC692C" w:rsidRDefault="00353D2E" w:rsidP="00F96A6E">
      <w:pPr>
        <w:spacing w:before="25" w:after="0"/>
        <w:ind w:left="360"/>
        <w:jc w:val="both"/>
        <w:rPr>
          <w:lang w:val="en-US"/>
        </w:rPr>
      </w:pPr>
    </w:p>
    <w:p w:rsidR="00F96A6E" w:rsidRPr="00BC692C" w:rsidRDefault="00F96A6E" w:rsidP="00EA61CB">
      <w:pPr>
        <w:pStyle w:val="Paragraphedeliste"/>
        <w:numPr>
          <w:ilvl w:val="1"/>
          <w:numId w:val="14"/>
        </w:numPr>
        <w:spacing w:before="25" w:after="0"/>
        <w:jc w:val="both"/>
        <w:rPr>
          <w:b/>
          <w:lang w:val="en-US"/>
        </w:rPr>
      </w:pPr>
      <w:r w:rsidRPr="00BC692C">
        <w:rPr>
          <w:b/>
          <w:lang w:val="en-US"/>
        </w:rPr>
        <w:t>Access control Policy</w:t>
      </w:r>
    </w:p>
    <w:p w:rsidR="008830D1" w:rsidRPr="00BC692C" w:rsidRDefault="00073C1F" w:rsidP="008830D1">
      <w:pPr>
        <w:spacing w:before="25" w:after="0"/>
        <w:ind w:left="360"/>
        <w:jc w:val="both"/>
        <w:rPr>
          <w:lang w:val="en-US"/>
        </w:rPr>
      </w:pPr>
      <w:r w:rsidRPr="00BC692C">
        <w:rPr>
          <w:lang w:val="en-US"/>
        </w:rPr>
        <w:t xml:space="preserve">The access control policy contain the relation between users or resources and specific actions, that’s mean that specify who can do what over a resource, understanding by resource whatever data, object, equipment, network, etc. that can be accessed or used in an infrastructure. </w:t>
      </w:r>
    </w:p>
    <w:p w:rsidR="004F62CD" w:rsidRPr="00BC692C" w:rsidRDefault="004F62CD" w:rsidP="008830D1">
      <w:pPr>
        <w:spacing w:before="25" w:after="0"/>
        <w:ind w:left="360"/>
        <w:jc w:val="both"/>
        <w:rPr>
          <w:lang w:val="en-US"/>
        </w:rPr>
      </w:pPr>
      <w:r w:rsidRPr="00BC692C">
        <w:rPr>
          <w:lang w:val="en-US"/>
        </w:rPr>
        <w:t xml:space="preserve">Some examples are: who can do log in during the night? </w:t>
      </w:r>
      <w:proofErr w:type="gramStart"/>
      <w:r w:rsidR="00E13AD0" w:rsidRPr="00BC692C">
        <w:rPr>
          <w:lang w:val="en-US"/>
        </w:rPr>
        <w:t>who</w:t>
      </w:r>
      <w:proofErr w:type="gramEnd"/>
      <w:r w:rsidRPr="00BC692C">
        <w:rPr>
          <w:lang w:val="en-US"/>
        </w:rPr>
        <w:t xml:space="preserve"> c</w:t>
      </w:r>
      <w:r w:rsidR="00E13AD0" w:rsidRPr="00BC692C">
        <w:rPr>
          <w:lang w:val="en-US"/>
        </w:rPr>
        <w:t>an read some specific document?</w:t>
      </w:r>
      <w:r w:rsidRPr="00BC692C">
        <w:rPr>
          <w:lang w:val="en-US"/>
        </w:rPr>
        <w:t xml:space="preserve"> </w:t>
      </w:r>
      <w:proofErr w:type="gramStart"/>
      <w:r w:rsidRPr="00BC692C">
        <w:rPr>
          <w:lang w:val="en-US"/>
        </w:rPr>
        <w:t>who</w:t>
      </w:r>
      <w:proofErr w:type="gramEnd"/>
      <w:r w:rsidRPr="00BC692C">
        <w:rPr>
          <w:lang w:val="en-US"/>
        </w:rPr>
        <w:t xml:space="preserve"> can access the Internet during the labor hours?, etc.</w:t>
      </w:r>
    </w:p>
    <w:p w:rsidR="002B741A" w:rsidRPr="00BC692C" w:rsidRDefault="002B741A" w:rsidP="008830D1">
      <w:pPr>
        <w:spacing w:before="25" w:after="0"/>
        <w:ind w:left="360"/>
        <w:jc w:val="both"/>
        <w:rPr>
          <w:lang w:val="en-US"/>
        </w:rPr>
      </w:pPr>
    </w:p>
    <w:p w:rsidR="00286F7F" w:rsidRPr="00BC692C" w:rsidRDefault="006A0BBF" w:rsidP="008830D1">
      <w:pPr>
        <w:spacing w:before="25" w:after="0"/>
        <w:ind w:left="360"/>
        <w:jc w:val="both"/>
        <w:rPr>
          <w:lang w:val="en-US"/>
        </w:rPr>
      </w:pPr>
      <w:hyperlink r:id="rId8" w:history="1">
        <w:r w:rsidR="00FE362C" w:rsidRPr="00BC692C">
          <w:rPr>
            <w:rStyle w:val="Lienhypertexte"/>
            <w:lang w:val="en-US"/>
          </w:rPr>
          <w:t>http://publib.boulder.ibm.com/infocenter/wchelp/v5r6/index.jsp?topic=/com.ibm.commerce.admin.doc/concepts/caxaccesspolicy.htm</w:t>
        </w:r>
      </w:hyperlink>
    </w:p>
    <w:p w:rsidR="00FE362C" w:rsidRPr="00BC692C" w:rsidRDefault="00FE362C" w:rsidP="008830D1">
      <w:pPr>
        <w:spacing w:before="25" w:after="0"/>
        <w:ind w:left="360"/>
        <w:jc w:val="both"/>
        <w:rPr>
          <w:lang w:val="en-US"/>
        </w:rPr>
      </w:pPr>
    </w:p>
    <w:p w:rsidR="00F96A6E" w:rsidRPr="00BC692C" w:rsidRDefault="00F96A6E" w:rsidP="00A22FC6">
      <w:pPr>
        <w:pStyle w:val="Paragraphedeliste"/>
        <w:spacing w:before="25" w:after="0"/>
        <w:ind w:left="360"/>
        <w:jc w:val="both"/>
        <w:rPr>
          <w:lang w:val="en-US"/>
        </w:rPr>
      </w:pPr>
    </w:p>
    <w:p w:rsidR="008830D1" w:rsidRPr="00BC692C" w:rsidRDefault="008830D1" w:rsidP="00DD4DA5">
      <w:pPr>
        <w:pStyle w:val="Paragraphedeliste"/>
        <w:numPr>
          <w:ilvl w:val="0"/>
          <w:numId w:val="14"/>
        </w:numPr>
        <w:spacing w:before="25" w:after="0"/>
        <w:jc w:val="both"/>
        <w:rPr>
          <w:b/>
          <w:lang w:val="en-US"/>
        </w:rPr>
      </w:pPr>
      <w:r w:rsidRPr="00BC692C">
        <w:rPr>
          <w:b/>
          <w:lang w:val="en-US"/>
        </w:rPr>
        <w:t>OrBAC</w:t>
      </w:r>
    </w:p>
    <w:p w:rsidR="003A2E1C" w:rsidRPr="00BC692C" w:rsidRDefault="00E52397" w:rsidP="00DD4DA5">
      <w:pPr>
        <w:spacing w:before="25" w:after="0"/>
        <w:jc w:val="both"/>
        <w:rPr>
          <w:lang w:val="en-US"/>
        </w:rPr>
      </w:pPr>
      <w:r w:rsidRPr="00BC692C">
        <w:rPr>
          <w:lang w:val="en-US"/>
        </w:rPr>
        <w:t xml:space="preserve">OrBAC (Organization Based Access Control) </w:t>
      </w:r>
      <w:r w:rsidR="00B27CCF" w:rsidRPr="00BC692C">
        <w:rPr>
          <w:lang w:val="en-US"/>
        </w:rPr>
        <w:t>it</w:t>
      </w:r>
      <w:r w:rsidRPr="00BC692C">
        <w:rPr>
          <w:lang w:val="en-US"/>
        </w:rPr>
        <w:t xml:space="preserve"> is a </w:t>
      </w:r>
      <w:r w:rsidR="00983672" w:rsidRPr="00BC692C">
        <w:rPr>
          <w:lang w:val="en-US"/>
        </w:rPr>
        <w:t xml:space="preserve">security policy </w:t>
      </w:r>
      <w:r w:rsidRPr="00BC692C">
        <w:rPr>
          <w:lang w:val="en-US"/>
        </w:rPr>
        <w:t xml:space="preserve">model </w:t>
      </w:r>
      <w:r w:rsidR="00C61A1A" w:rsidRPr="00BC692C">
        <w:rPr>
          <w:lang w:val="en-US"/>
        </w:rPr>
        <w:t>created by</w:t>
      </w:r>
      <w:r w:rsidR="00C61A1A" w:rsidRPr="00BC692C">
        <w:rPr>
          <w:rFonts w:asciiTheme="minorHAnsi" w:hAnsiTheme="minorHAnsi"/>
          <w:lang w:val="en-US"/>
        </w:rPr>
        <w:t xml:space="preserve"> </w:t>
      </w:r>
      <w:proofErr w:type="spellStart"/>
      <w:r w:rsidR="00C61A1A" w:rsidRPr="00BC692C">
        <w:rPr>
          <w:rFonts w:asciiTheme="minorHAnsi" w:hAnsiTheme="minorHAnsi"/>
          <w:lang w:val="en-US"/>
        </w:rPr>
        <w:t>Alexandre</w:t>
      </w:r>
      <w:proofErr w:type="spellEnd"/>
      <w:r w:rsidR="00C61A1A" w:rsidRPr="00BC692C">
        <w:rPr>
          <w:rFonts w:asciiTheme="minorHAnsi" w:hAnsiTheme="minorHAnsi"/>
          <w:lang w:val="en-US"/>
        </w:rPr>
        <w:t xml:space="preserve"> </w:t>
      </w:r>
      <w:proofErr w:type="spellStart"/>
      <w:r w:rsidR="00C61A1A" w:rsidRPr="00BC692C">
        <w:rPr>
          <w:rFonts w:asciiTheme="minorHAnsi" w:hAnsiTheme="minorHAnsi"/>
          <w:lang w:val="en-US"/>
        </w:rPr>
        <w:t>Miege</w:t>
      </w:r>
      <w:proofErr w:type="spellEnd"/>
      <w:r w:rsidR="00C61A1A" w:rsidRPr="00BC692C">
        <w:rPr>
          <w:lang w:val="en-US"/>
        </w:rPr>
        <w:t xml:space="preserve"> </w:t>
      </w:r>
      <w:r w:rsidR="00C61A1A" w:rsidRPr="00BC692C">
        <w:rPr>
          <w:rFonts w:asciiTheme="minorHAnsi" w:hAnsiTheme="minorHAnsi"/>
          <w:lang w:val="en-US"/>
        </w:rPr>
        <w:t>[2]</w:t>
      </w:r>
      <w:r w:rsidR="00C61A1A" w:rsidRPr="00BC692C">
        <w:rPr>
          <w:lang w:val="en-US"/>
        </w:rPr>
        <w:t xml:space="preserve"> </w:t>
      </w:r>
      <w:r w:rsidRPr="00BC692C">
        <w:rPr>
          <w:lang w:val="en-US"/>
        </w:rPr>
        <w:t xml:space="preserve">that allow consolidate security </w:t>
      </w:r>
      <w:r w:rsidR="000D7B98" w:rsidRPr="00BC692C">
        <w:rPr>
          <w:lang w:val="en-US"/>
        </w:rPr>
        <w:t>policies in</w:t>
      </w:r>
      <w:r w:rsidRPr="00BC692C">
        <w:rPr>
          <w:lang w:val="en-US"/>
        </w:rPr>
        <w:t xml:space="preserve"> </w:t>
      </w:r>
      <w:r w:rsidR="00B27CCF" w:rsidRPr="00BC692C">
        <w:rPr>
          <w:lang w:val="en-US"/>
        </w:rPr>
        <w:t>a</w:t>
      </w:r>
      <w:r w:rsidRPr="00BC692C">
        <w:rPr>
          <w:lang w:val="en-US"/>
        </w:rPr>
        <w:t xml:space="preserve"> standard way</w:t>
      </w:r>
      <w:r w:rsidR="003A2E1C" w:rsidRPr="00BC692C">
        <w:rPr>
          <w:lang w:val="en-US"/>
        </w:rPr>
        <w:t xml:space="preserve">, </w:t>
      </w:r>
      <w:r w:rsidR="00983672" w:rsidRPr="00BC692C">
        <w:rPr>
          <w:lang w:val="en-US"/>
        </w:rPr>
        <w:t>“defining a structure that allow define complex and flexible policies that match with the systems’ reality”</w:t>
      </w:r>
      <w:r w:rsidR="002F2F38" w:rsidRPr="00BC692C">
        <w:rPr>
          <w:rFonts w:asciiTheme="minorHAnsi" w:hAnsiTheme="minorHAnsi"/>
          <w:lang w:val="en-US"/>
        </w:rPr>
        <w:t xml:space="preserve"> [2]</w:t>
      </w:r>
      <w:r w:rsidR="00983672" w:rsidRPr="00BC692C">
        <w:rPr>
          <w:lang w:val="en-US"/>
        </w:rPr>
        <w:t>.</w:t>
      </w:r>
      <w:r w:rsidR="002F2F38" w:rsidRPr="00BC692C">
        <w:rPr>
          <w:lang w:val="en-US"/>
        </w:rPr>
        <w:t xml:space="preserve"> </w:t>
      </w:r>
      <w:r w:rsidR="008E61B7" w:rsidRPr="00BC692C">
        <w:rPr>
          <w:lang w:val="en-US"/>
        </w:rPr>
        <w:t>Its</w:t>
      </w:r>
      <w:r w:rsidR="003A2E1C" w:rsidRPr="00BC692C">
        <w:rPr>
          <w:lang w:val="en-US"/>
        </w:rPr>
        <w:t xml:space="preserve"> </w:t>
      </w:r>
      <w:r w:rsidR="00212ABC" w:rsidRPr="00BC692C">
        <w:rPr>
          <w:lang w:val="en-US"/>
        </w:rPr>
        <w:t xml:space="preserve">objective is to </w:t>
      </w:r>
      <w:r w:rsidR="008E61B7" w:rsidRPr="00BC692C">
        <w:rPr>
          <w:lang w:val="en-US"/>
        </w:rPr>
        <w:t xml:space="preserve">permit establish and </w:t>
      </w:r>
      <w:r w:rsidR="00212ABC" w:rsidRPr="00BC692C">
        <w:rPr>
          <w:lang w:val="en-US"/>
        </w:rPr>
        <w:t xml:space="preserve">guarantee the </w:t>
      </w:r>
      <w:r w:rsidR="00212ABC" w:rsidRPr="00BC692C">
        <w:rPr>
          <w:rStyle w:val="Accentuation"/>
          <w:i w:val="0"/>
          <w:lang w:val="en-US"/>
        </w:rPr>
        <w:t>configuration policy</w:t>
      </w:r>
      <w:r w:rsidR="00212ABC" w:rsidRPr="00BC692C">
        <w:rPr>
          <w:i/>
          <w:lang w:val="en-US"/>
        </w:rPr>
        <w:t xml:space="preserve"> </w:t>
      </w:r>
      <w:r w:rsidR="00212ABC" w:rsidRPr="00BC692C">
        <w:rPr>
          <w:lang w:val="en-US"/>
        </w:rPr>
        <w:t xml:space="preserve">management over the different network components in a centralized way and without concerning about </w:t>
      </w:r>
      <w:r w:rsidR="008E61B7" w:rsidRPr="00BC692C">
        <w:rPr>
          <w:lang w:val="en-US"/>
        </w:rPr>
        <w:t>the different implementations</w:t>
      </w:r>
      <w:r w:rsidR="00212ABC" w:rsidRPr="00BC692C">
        <w:rPr>
          <w:lang w:val="en-US"/>
        </w:rPr>
        <w:t>.</w:t>
      </w:r>
    </w:p>
    <w:p w:rsidR="00041783" w:rsidRPr="00BC692C" w:rsidRDefault="00041783" w:rsidP="00DD4DA5">
      <w:pPr>
        <w:spacing w:before="25" w:after="0"/>
        <w:jc w:val="both"/>
        <w:rPr>
          <w:lang w:val="en-US"/>
        </w:rPr>
      </w:pPr>
    </w:p>
    <w:p w:rsidR="000800F2" w:rsidRPr="00BC692C" w:rsidRDefault="00E52397" w:rsidP="00DD4DA5">
      <w:pPr>
        <w:spacing w:before="25" w:after="0"/>
        <w:jc w:val="both"/>
        <w:rPr>
          <w:lang w:val="en-US"/>
        </w:rPr>
      </w:pPr>
      <w:r w:rsidRPr="00BC692C">
        <w:rPr>
          <w:lang w:val="en-US"/>
        </w:rPr>
        <w:lastRenderedPageBreak/>
        <w:t xml:space="preserve">It </w:t>
      </w:r>
      <w:r w:rsidR="00C66AC4" w:rsidRPr="00BC692C">
        <w:rPr>
          <w:lang w:val="en-US"/>
        </w:rPr>
        <w:t>was designed in two levels, the concrete level that is composed</w:t>
      </w:r>
      <w:r w:rsidR="00B012E9" w:rsidRPr="00BC692C">
        <w:rPr>
          <w:lang w:val="en-US"/>
        </w:rPr>
        <w:t xml:space="preserve"> by tree main components: subject, action</w:t>
      </w:r>
      <w:r w:rsidR="00C66AC4" w:rsidRPr="00BC692C">
        <w:rPr>
          <w:lang w:val="en-US"/>
        </w:rPr>
        <w:t xml:space="preserve"> and </w:t>
      </w:r>
      <w:r w:rsidR="00B012E9" w:rsidRPr="00BC692C">
        <w:rPr>
          <w:lang w:val="en-US"/>
        </w:rPr>
        <w:t>object and the abst</w:t>
      </w:r>
      <w:r w:rsidR="00C66AC4" w:rsidRPr="00BC692C">
        <w:rPr>
          <w:lang w:val="en-US"/>
        </w:rPr>
        <w:t xml:space="preserve">ract level that is composed by: </w:t>
      </w:r>
      <w:r w:rsidR="00B012E9" w:rsidRPr="00BC692C">
        <w:rPr>
          <w:lang w:val="en-US"/>
        </w:rPr>
        <w:t>role, activity and view</w:t>
      </w:r>
      <w:r w:rsidR="00722E9C" w:rsidRPr="00BC692C">
        <w:rPr>
          <w:lang w:val="en-US"/>
        </w:rPr>
        <w:t xml:space="preserve">. And in-between parallel to all the components </w:t>
      </w:r>
      <w:r w:rsidR="00D9366A" w:rsidRPr="00BC692C">
        <w:rPr>
          <w:lang w:val="en-US"/>
        </w:rPr>
        <w:t>as a model’s heart</w:t>
      </w:r>
      <w:r w:rsidR="005846B9" w:rsidRPr="00BC692C">
        <w:rPr>
          <w:lang w:val="en-US"/>
        </w:rPr>
        <w:t xml:space="preserve"> we found the organization, which have attached all the policy </w:t>
      </w:r>
      <w:r w:rsidR="00345AB5" w:rsidRPr="00BC692C">
        <w:rPr>
          <w:lang w:val="en-US"/>
        </w:rPr>
        <w:t>specifications and in this way the authorizations are associated with organizations</w:t>
      </w:r>
      <w:r w:rsidR="00C749C4" w:rsidRPr="00BC692C">
        <w:rPr>
          <w:lang w:val="en-US"/>
        </w:rPr>
        <w:t>,</w:t>
      </w:r>
      <w:r w:rsidR="00345AB5" w:rsidRPr="00BC692C">
        <w:rPr>
          <w:lang w:val="en-US"/>
        </w:rPr>
        <w:t xml:space="preserve"> thus it is possible </w:t>
      </w:r>
      <w:r w:rsidR="005846B9" w:rsidRPr="00BC692C">
        <w:rPr>
          <w:lang w:val="en-US"/>
        </w:rPr>
        <w:t xml:space="preserve">handle several security policies </w:t>
      </w:r>
      <w:r w:rsidR="00345AB5" w:rsidRPr="00BC692C">
        <w:rPr>
          <w:lang w:val="en-US"/>
        </w:rPr>
        <w:t>associated with different organizations</w:t>
      </w:r>
      <w:r w:rsidR="00C749C4" w:rsidRPr="00BC692C">
        <w:rPr>
          <w:lang w:val="en-US"/>
        </w:rPr>
        <w:t xml:space="preserve"> in the same implementation</w:t>
      </w:r>
      <w:r w:rsidR="00345AB5" w:rsidRPr="00BC692C">
        <w:rPr>
          <w:lang w:val="en-US"/>
        </w:rPr>
        <w:t>.</w:t>
      </w:r>
    </w:p>
    <w:p w:rsidR="00345AB5" w:rsidRPr="00BC692C" w:rsidRDefault="00345AB5" w:rsidP="00DD4DA5">
      <w:pPr>
        <w:spacing w:before="25" w:after="0"/>
        <w:jc w:val="both"/>
        <w:rPr>
          <w:lang w:val="en-US"/>
        </w:rPr>
      </w:pPr>
    </w:p>
    <w:p w:rsidR="00BC692C" w:rsidRDefault="00BC692C" w:rsidP="00BC692C">
      <w:pPr>
        <w:spacing w:before="25" w:after="0"/>
        <w:jc w:val="both"/>
        <w:rPr>
          <w:ins w:id="0" w:author="machar_s" w:date="2011-06-01T13:24:00Z"/>
          <w:u w:val="single"/>
          <w:lang w:val="en-US"/>
        </w:rPr>
      </w:pPr>
      <w:ins w:id="1" w:author="machar_s" w:date="2011-06-01T11:09:00Z">
        <w:r w:rsidRPr="00BC692C">
          <w:rPr>
            <w:u w:val="single"/>
            <w:lang w:val="en-US"/>
          </w:rPr>
          <w:t>Th</w:t>
        </w:r>
        <w:r>
          <w:rPr>
            <w:u w:val="single"/>
            <w:lang w:val="en-US"/>
          </w:rPr>
          <w:t xml:space="preserve">e main difference between </w:t>
        </w:r>
        <w:proofErr w:type="spellStart"/>
        <w:r>
          <w:rPr>
            <w:u w:val="single"/>
            <w:lang w:val="en-US"/>
          </w:rPr>
          <w:t>Orbac</w:t>
        </w:r>
        <w:proofErr w:type="spellEnd"/>
        <w:r>
          <w:rPr>
            <w:u w:val="single"/>
            <w:lang w:val="en-US"/>
          </w:rPr>
          <w:t xml:space="preserve"> and the other models of access control is the inclusion of the concepts Organization and </w:t>
        </w:r>
      </w:ins>
      <w:ins w:id="2" w:author="machar_s" w:date="2011-06-01T13:25:00Z">
        <w:r w:rsidR="00A81692">
          <w:rPr>
            <w:u w:val="single"/>
            <w:lang w:val="en-US"/>
          </w:rPr>
          <w:t>Context;</w:t>
        </w:r>
      </w:ins>
      <w:ins w:id="3" w:author="machar_s" w:date="2011-06-01T11:09:00Z">
        <w:r>
          <w:rPr>
            <w:u w:val="single"/>
            <w:lang w:val="en-US"/>
          </w:rPr>
          <w:t xml:space="preserve"> Organization is represented by any organized group of entities that collaborate with </w:t>
        </w:r>
        <w:r>
          <w:rPr>
            <w:u w:val="single"/>
            <w:lang w:val="en-US"/>
          </w:rPr>
          <w:t>a</w:t>
        </w:r>
        <w:r>
          <w:rPr>
            <w:u w:val="single"/>
            <w:lang w:val="en-US"/>
          </w:rPr>
          <w:t xml:space="preserve"> common objective.  And Context </w:t>
        </w:r>
      </w:ins>
      <w:ins w:id="4" w:author="machar_s" w:date="2011-06-01T13:25:00Z">
        <w:r w:rsidR="00A81692">
          <w:rPr>
            <w:u w:val="single"/>
            <w:lang w:val="en-US"/>
          </w:rPr>
          <w:t>represents</w:t>
        </w:r>
      </w:ins>
      <w:ins w:id="5" w:author="machar_s" w:date="2011-06-01T13:21:00Z">
        <w:r w:rsidR="00440A68">
          <w:rPr>
            <w:u w:val="single"/>
            <w:lang w:val="en-US"/>
          </w:rPr>
          <w:t xml:space="preserve"> the </w:t>
        </w:r>
        <w:r w:rsidR="00440A68">
          <w:rPr>
            <w:u w:val="single"/>
            <w:lang w:val="en-US"/>
          </w:rPr>
          <w:t>conditions</w:t>
        </w:r>
        <w:r w:rsidR="00440A68">
          <w:rPr>
            <w:u w:val="single"/>
            <w:lang w:val="en-US"/>
          </w:rPr>
          <w:t xml:space="preserve"> that enable o disable the </w:t>
        </w:r>
      </w:ins>
      <w:ins w:id="6" w:author="machar_s" w:date="2011-06-01T13:22:00Z">
        <w:r w:rsidR="00440A68">
          <w:rPr>
            <w:u w:val="single"/>
            <w:lang w:val="en-US"/>
          </w:rPr>
          <w:t>authorizations</w:t>
        </w:r>
      </w:ins>
      <w:ins w:id="7" w:author="machar_s" w:date="2011-06-01T13:21:00Z">
        <w:r w:rsidR="00440A68">
          <w:rPr>
            <w:u w:val="single"/>
            <w:lang w:val="en-US"/>
          </w:rPr>
          <w:t>,</w:t>
        </w:r>
      </w:ins>
      <w:ins w:id="8" w:author="machar_s" w:date="2011-06-01T13:22:00Z">
        <w:r w:rsidR="00440A68">
          <w:rPr>
            <w:u w:val="single"/>
            <w:lang w:val="en-US"/>
          </w:rPr>
          <w:t xml:space="preserve"> </w:t>
        </w:r>
      </w:ins>
      <w:ins w:id="9" w:author="machar_s" w:date="2011-06-01T13:25:00Z">
        <w:r w:rsidR="00A81692">
          <w:rPr>
            <w:u w:val="single"/>
            <w:lang w:val="en-US"/>
          </w:rPr>
          <w:t>these conditions</w:t>
        </w:r>
      </w:ins>
      <w:ins w:id="10" w:author="machar_s" w:date="2011-06-01T13:22:00Z">
        <w:r w:rsidR="00440A68">
          <w:rPr>
            <w:u w:val="single"/>
            <w:lang w:val="en-US"/>
          </w:rPr>
          <w:t xml:space="preserve"> can be setting up by users or </w:t>
        </w:r>
      </w:ins>
      <w:ins w:id="11" w:author="machar_s" w:date="2011-06-01T13:24:00Z">
        <w:r w:rsidR="00440A68">
          <w:rPr>
            <w:u w:val="single"/>
            <w:lang w:val="en-US"/>
          </w:rPr>
          <w:t>environment</w:t>
        </w:r>
        <w:r w:rsidR="00440A68">
          <w:rPr>
            <w:u w:val="single"/>
            <w:lang w:val="en-US"/>
          </w:rPr>
          <w:t xml:space="preserve"> </w:t>
        </w:r>
      </w:ins>
      <w:ins w:id="12" w:author="machar_s" w:date="2011-06-01T13:23:00Z">
        <w:r w:rsidR="00440A68">
          <w:rPr>
            <w:u w:val="single"/>
            <w:lang w:val="en-US"/>
          </w:rPr>
          <w:t>circu</w:t>
        </w:r>
      </w:ins>
      <w:ins w:id="13" w:author="machar_s" w:date="2011-06-01T13:24:00Z">
        <w:r w:rsidR="00440A68">
          <w:rPr>
            <w:u w:val="single"/>
            <w:lang w:val="en-US"/>
          </w:rPr>
          <w:t>m</w:t>
        </w:r>
      </w:ins>
      <w:ins w:id="14" w:author="machar_s" w:date="2011-06-01T13:23:00Z">
        <w:r w:rsidR="00440A68">
          <w:rPr>
            <w:u w:val="single"/>
            <w:lang w:val="en-US"/>
          </w:rPr>
          <w:t>stances</w:t>
        </w:r>
      </w:ins>
      <w:ins w:id="15" w:author="machar_s" w:date="2011-06-01T13:24:00Z">
        <w:r w:rsidR="00440A68">
          <w:rPr>
            <w:u w:val="single"/>
            <w:lang w:val="en-US"/>
          </w:rPr>
          <w:t>.</w:t>
        </w:r>
      </w:ins>
      <w:ins w:id="16" w:author="machar_s" w:date="2011-06-01T13:23:00Z">
        <w:r w:rsidR="00440A68">
          <w:rPr>
            <w:u w:val="single"/>
            <w:lang w:val="en-US"/>
          </w:rPr>
          <w:t xml:space="preserve"> </w:t>
        </w:r>
      </w:ins>
    </w:p>
    <w:p w:rsidR="00440A68" w:rsidRDefault="00440A68" w:rsidP="00BC692C">
      <w:pPr>
        <w:spacing w:before="25" w:after="0"/>
        <w:jc w:val="both"/>
        <w:rPr>
          <w:ins w:id="17" w:author="machar_s" w:date="2011-06-01T11:09:00Z"/>
          <w:u w:val="single"/>
          <w:lang w:val="en-US"/>
        </w:rPr>
      </w:pPr>
    </w:p>
    <w:p w:rsidR="00196211" w:rsidRPr="00BC692C" w:rsidRDefault="00196211" w:rsidP="00DD4DA5">
      <w:pPr>
        <w:spacing w:before="25" w:after="0"/>
        <w:jc w:val="both"/>
        <w:rPr>
          <w:lang w:val="en-US"/>
        </w:rPr>
      </w:pPr>
      <w:r w:rsidRPr="00BC692C">
        <w:rPr>
          <w:lang w:val="en-US"/>
        </w:rPr>
        <w:t xml:space="preserve">In this model, the policies are based in an organization’s </w:t>
      </w:r>
      <w:r w:rsidRPr="00BC692C">
        <w:rPr>
          <w:rStyle w:val="def"/>
          <w:lang w:val="en-US"/>
        </w:rPr>
        <w:t>hierarchy</w:t>
      </w:r>
      <w:r w:rsidR="00C757EA" w:rsidRPr="00BC692C">
        <w:rPr>
          <w:rStyle w:val="def"/>
          <w:lang w:val="en-US"/>
        </w:rPr>
        <w:t xml:space="preserve"> where can exist several levels depending of the design done by the administrator based in the network and company needs</w:t>
      </w:r>
      <w:r w:rsidRPr="00BC692C">
        <w:rPr>
          <w:rStyle w:val="def"/>
          <w:lang w:val="en-US"/>
        </w:rPr>
        <w:t>, this allow that for each organization its possible define their own component</w:t>
      </w:r>
      <w:r w:rsidR="00B012E9" w:rsidRPr="00BC692C">
        <w:rPr>
          <w:rStyle w:val="def"/>
          <w:lang w:val="en-US"/>
        </w:rPr>
        <w:t xml:space="preserve">s and </w:t>
      </w:r>
      <w:r w:rsidR="00B012E9" w:rsidRPr="00BC692C">
        <w:rPr>
          <w:lang w:val="en-US"/>
        </w:rPr>
        <w:t xml:space="preserve">to set out the boundaries of the policies. Each organization </w:t>
      </w:r>
      <w:r w:rsidR="00494FD6" w:rsidRPr="00BC692C">
        <w:rPr>
          <w:lang w:val="en-US"/>
        </w:rPr>
        <w:t xml:space="preserve">as was mentioned above </w:t>
      </w:r>
      <w:r w:rsidR="00B012E9" w:rsidRPr="00BC692C">
        <w:rPr>
          <w:lang w:val="en-US"/>
        </w:rPr>
        <w:t xml:space="preserve">is transversal to their </w:t>
      </w:r>
      <w:r w:rsidR="000F267A" w:rsidRPr="00BC692C">
        <w:rPr>
          <w:lang w:val="en-US"/>
        </w:rPr>
        <w:t>components, which</w:t>
      </w:r>
      <w:r w:rsidR="00B012E9" w:rsidRPr="00BC692C">
        <w:rPr>
          <w:lang w:val="en-US"/>
        </w:rPr>
        <w:t xml:space="preserve"> mean that all the components have direct interaction with it and are directly related</w:t>
      </w:r>
      <w:r w:rsidR="003A2E1C" w:rsidRPr="00BC692C">
        <w:rPr>
          <w:lang w:val="en-US"/>
        </w:rPr>
        <w:t xml:space="preserve"> as is illustrated in figure 1</w:t>
      </w:r>
      <w:r w:rsidR="00B012E9" w:rsidRPr="00BC692C">
        <w:rPr>
          <w:lang w:val="en-US"/>
        </w:rPr>
        <w:t>.</w:t>
      </w:r>
    </w:p>
    <w:p w:rsidR="000F5C17" w:rsidRPr="00BC692C" w:rsidRDefault="000F5C17" w:rsidP="000F5C17">
      <w:pPr>
        <w:keepNext/>
        <w:spacing w:before="25" w:after="0"/>
        <w:ind w:left="360"/>
        <w:jc w:val="center"/>
        <w:rPr>
          <w:lang w:val="en-US"/>
        </w:rPr>
      </w:pPr>
      <w:r w:rsidRPr="00BC692C">
        <w:rPr>
          <w:noProof/>
          <w:lang w:val="en-US" w:eastAsia="fr-FR"/>
        </w:rPr>
        <w:drawing>
          <wp:inline distT="0" distB="0" distL="0" distR="0">
            <wp:extent cx="4373217" cy="2065853"/>
            <wp:effectExtent l="19050" t="0" r="8283"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375753" cy="2067051"/>
                    </a:xfrm>
                    <a:prstGeom prst="rect">
                      <a:avLst/>
                    </a:prstGeom>
                    <a:noFill/>
                    <a:ln w="9525">
                      <a:noFill/>
                      <a:miter lim="800000"/>
                      <a:headEnd/>
                      <a:tailEnd/>
                    </a:ln>
                  </pic:spPr>
                </pic:pic>
              </a:graphicData>
            </a:graphic>
          </wp:inline>
        </w:drawing>
      </w:r>
    </w:p>
    <w:p w:rsidR="00DD4DA5" w:rsidRPr="00BC692C" w:rsidRDefault="000F5C17" w:rsidP="00DD4DA5">
      <w:pPr>
        <w:pStyle w:val="Lgende"/>
        <w:jc w:val="center"/>
        <w:rPr>
          <w:lang w:val="en-US"/>
        </w:rPr>
      </w:pPr>
      <w:r w:rsidRPr="00BC692C">
        <w:rPr>
          <w:lang w:val="en-US"/>
        </w:rPr>
        <w:t xml:space="preserve">Figure </w:t>
      </w:r>
      <w:r w:rsidR="006A0BBF" w:rsidRPr="00BC692C">
        <w:rPr>
          <w:lang w:val="en-US"/>
        </w:rPr>
        <w:fldChar w:fldCharType="begin"/>
      </w:r>
      <w:r w:rsidR="006A0BBF" w:rsidRPr="00BC692C">
        <w:rPr>
          <w:lang w:val="en-US"/>
        </w:rPr>
        <w:instrText xml:space="preserve"> SEQ Figure \* ARABIC </w:instrText>
      </w:r>
      <w:r w:rsidR="006A0BBF" w:rsidRPr="00BC692C">
        <w:rPr>
          <w:lang w:val="en-US"/>
        </w:rPr>
        <w:fldChar w:fldCharType="separate"/>
      </w:r>
      <w:r w:rsidR="00BA6F04" w:rsidRPr="00BC692C">
        <w:rPr>
          <w:noProof/>
          <w:lang w:val="en-US"/>
        </w:rPr>
        <w:t>1</w:t>
      </w:r>
      <w:r w:rsidR="006A0BBF" w:rsidRPr="00BC692C">
        <w:rPr>
          <w:lang w:val="en-US"/>
        </w:rPr>
        <w:fldChar w:fldCharType="end"/>
      </w:r>
      <w:r w:rsidRPr="00BC692C">
        <w:rPr>
          <w:lang w:val="en-US"/>
        </w:rPr>
        <w:t xml:space="preserve"> [1] OrBAC Model</w:t>
      </w:r>
    </w:p>
    <w:p w:rsidR="00BC692C" w:rsidRPr="00BC692C" w:rsidRDefault="00BC692C" w:rsidP="00FA0783">
      <w:pPr>
        <w:spacing w:before="25" w:after="0"/>
        <w:jc w:val="both"/>
        <w:rPr>
          <w:b/>
          <w:vanish/>
          <w:lang w:val="en-US"/>
        </w:rPr>
      </w:pPr>
    </w:p>
    <w:p w:rsidR="000F5C17" w:rsidRPr="00BC692C" w:rsidRDefault="00E5073E" w:rsidP="00FA0783">
      <w:pPr>
        <w:spacing w:before="25" w:after="0"/>
        <w:jc w:val="both"/>
        <w:rPr>
          <w:b/>
          <w:lang w:val="en-US"/>
        </w:rPr>
      </w:pPr>
      <w:r w:rsidRPr="00BC692C">
        <w:rPr>
          <w:b/>
          <w:lang w:val="en-US"/>
        </w:rPr>
        <w:t>Concrete level components</w:t>
      </w:r>
    </w:p>
    <w:p w:rsidR="00E5073E" w:rsidRPr="00BC692C" w:rsidRDefault="00E5073E" w:rsidP="00FA0783">
      <w:pPr>
        <w:spacing w:before="25" w:after="0"/>
        <w:jc w:val="both"/>
        <w:rPr>
          <w:lang w:val="en-US"/>
        </w:rPr>
      </w:pPr>
      <w:r w:rsidRPr="00BC692C">
        <w:rPr>
          <w:u w:val="single"/>
          <w:lang w:val="en-US"/>
        </w:rPr>
        <w:t>Subject</w:t>
      </w:r>
      <w:r w:rsidR="000138E9" w:rsidRPr="00BC692C">
        <w:rPr>
          <w:lang w:val="en-US"/>
        </w:rPr>
        <w:t xml:space="preserve">: The subject </w:t>
      </w:r>
      <w:r w:rsidR="00B066CA" w:rsidRPr="00BC692C">
        <w:rPr>
          <w:lang w:val="en-US"/>
        </w:rPr>
        <w:t xml:space="preserve">is an active entity that </w:t>
      </w:r>
      <w:r w:rsidR="000138E9" w:rsidRPr="00BC692C">
        <w:rPr>
          <w:lang w:val="en-US"/>
        </w:rPr>
        <w:t>can generate information, give it to the objects and also can chang</w:t>
      </w:r>
      <w:r w:rsidR="005E2E78" w:rsidRPr="00BC692C">
        <w:rPr>
          <w:lang w:val="en-US"/>
        </w:rPr>
        <w:t>e the system status. For example, a process can be a subject because the process it’s capable of produce information.</w:t>
      </w:r>
      <w:r w:rsidR="00C757EA" w:rsidRPr="00BC692C">
        <w:rPr>
          <w:lang w:val="en-US"/>
        </w:rPr>
        <w:t xml:space="preserve"> But a subject can be anything in </w:t>
      </w:r>
      <w:r w:rsidR="0010507F" w:rsidRPr="00BC692C">
        <w:rPr>
          <w:lang w:val="en-US"/>
        </w:rPr>
        <w:t>a</w:t>
      </w:r>
      <w:r w:rsidR="00C757EA" w:rsidRPr="00BC692C">
        <w:rPr>
          <w:lang w:val="en-US"/>
        </w:rPr>
        <w:t xml:space="preserve"> company that can produce information, as a printer, video security cameras, sensors, etc.</w:t>
      </w:r>
      <w:r w:rsidR="003D0C34" w:rsidRPr="00BC692C">
        <w:rPr>
          <w:lang w:val="en-US"/>
        </w:rPr>
        <w:t xml:space="preserve"> However, in order to avoid confusions in the OrBAC </w:t>
      </w:r>
      <w:r w:rsidR="0010507F" w:rsidRPr="00BC692C">
        <w:rPr>
          <w:lang w:val="en-US"/>
        </w:rPr>
        <w:t>environment</w:t>
      </w:r>
      <w:r w:rsidR="003D0C34" w:rsidRPr="00BC692C">
        <w:rPr>
          <w:lang w:val="en-US"/>
        </w:rPr>
        <w:t xml:space="preserve"> the Subject is defined only as users and organizations.</w:t>
      </w:r>
    </w:p>
    <w:p w:rsidR="00E5073E" w:rsidRPr="00BC692C" w:rsidRDefault="00E5073E" w:rsidP="00E5073E">
      <w:pPr>
        <w:spacing w:before="25" w:after="0"/>
        <w:ind w:left="708"/>
        <w:jc w:val="both"/>
        <w:rPr>
          <w:lang w:val="en-US"/>
        </w:rPr>
      </w:pPr>
    </w:p>
    <w:p w:rsidR="00E5073E" w:rsidRPr="00BC692C" w:rsidRDefault="00E5073E" w:rsidP="00FA0783">
      <w:pPr>
        <w:spacing w:before="25" w:after="0"/>
        <w:jc w:val="both"/>
        <w:rPr>
          <w:lang w:val="en-US"/>
        </w:rPr>
      </w:pPr>
      <w:r w:rsidRPr="00BC692C">
        <w:rPr>
          <w:u w:val="single"/>
          <w:lang w:val="en-US"/>
        </w:rPr>
        <w:t>Action</w:t>
      </w:r>
      <w:r w:rsidR="004A5636" w:rsidRPr="00BC692C">
        <w:rPr>
          <w:lang w:val="en-US"/>
        </w:rPr>
        <w:t xml:space="preserve">: </w:t>
      </w:r>
      <w:r w:rsidR="00F0358B" w:rsidRPr="00BC692C">
        <w:rPr>
          <w:lang w:val="en-US"/>
        </w:rPr>
        <w:t xml:space="preserve">The </w:t>
      </w:r>
      <w:r w:rsidR="005D7567" w:rsidRPr="00BC692C">
        <w:rPr>
          <w:lang w:val="en-US"/>
        </w:rPr>
        <w:t>Oxford</w:t>
      </w:r>
      <w:r w:rsidR="00F0358B" w:rsidRPr="00BC692C">
        <w:rPr>
          <w:lang w:val="en-US"/>
        </w:rPr>
        <w:t xml:space="preserve"> dictionary </w:t>
      </w:r>
      <w:r w:rsidR="005D7567" w:rsidRPr="00BC692C">
        <w:rPr>
          <w:rFonts w:asciiTheme="minorHAnsi" w:hAnsiTheme="minorHAnsi"/>
          <w:lang w:val="en-US"/>
        </w:rPr>
        <w:t>[25]</w:t>
      </w:r>
      <w:r w:rsidR="00F0358B" w:rsidRPr="00BC692C">
        <w:rPr>
          <w:rFonts w:asciiTheme="minorHAnsi" w:hAnsiTheme="minorHAnsi"/>
          <w:lang w:val="en-US"/>
        </w:rPr>
        <w:t xml:space="preserve"> define</w:t>
      </w:r>
      <w:r w:rsidR="005D7567" w:rsidRPr="00BC692C">
        <w:rPr>
          <w:rFonts w:asciiTheme="minorHAnsi" w:hAnsiTheme="minorHAnsi"/>
          <w:lang w:val="en-US"/>
        </w:rPr>
        <w:t>s</w:t>
      </w:r>
      <w:r w:rsidR="00F0358B" w:rsidRPr="00BC692C">
        <w:rPr>
          <w:rFonts w:asciiTheme="minorHAnsi" w:hAnsiTheme="minorHAnsi"/>
          <w:lang w:val="en-US"/>
        </w:rPr>
        <w:t xml:space="preserve"> an action as the process of doing something</w:t>
      </w:r>
      <w:r w:rsidR="005D7567" w:rsidRPr="00BC692C">
        <w:rPr>
          <w:rFonts w:asciiTheme="minorHAnsi" w:hAnsiTheme="minorHAnsi"/>
          <w:lang w:val="en-US"/>
        </w:rPr>
        <w:t>, typically to achieve an aim. In OrBAC, a</w:t>
      </w:r>
      <w:r w:rsidR="00C10DE6" w:rsidRPr="00BC692C">
        <w:rPr>
          <w:lang w:val="en-US"/>
        </w:rPr>
        <w:t>n action is a modification that can be done over an object</w:t>
      </w:r>
      <w:r w:rsidR="005D7567" w:rsidRPr="00BC692C">
        <w:rPr>
          <w:lang w:val="en-US"/>
        </w:rPr>
        <w:t>, and concretely computer actions like read, write, modify, etc.</w:t>
      </w:r>
    </w:p>
    <w:p w:rsidR="00E5073E" w:rsidRPr="00BC692C" w:rsidRDefault="00E5073E" w:rsidP="00E5073E">
      <w:pPr>
        <w:spacing w:before="25" w:after="0"/>
        <w:ind w:left="708"/>
        <w:jc w:val="both"/>
        <w:rPr>
          <w:lang w:val="en-US"/>
        </w:rPr>
      </w:pPr>
    </w:p>
    <w:p w:rsidR="00E5073E" w:rsidRPr="00BC692C" w:rsidRDefault="00E5073E" w:rsidP="00FA0783">
      <w:pPr>
        <w:spacing w:before="25" w:after="0"/>
        <w:jc w:val="both"/>
        <w:rPr>
          <w:lang w:val="en-US"/>
        </w:rPr>
      </w:pPr>
      <w:r w:rsidRPr="00BC692C">
        <w:rPr>
          <w:u w:val="single"/>
          <w:lang w:val="en-US"/>
        </w:rPr>
        <w:t>Object</w:t>
      </w:r>
      <w:r w:rsidR="000138E9" w:rsidRPr="00BC692C">
        <w:rPr>
          <w:lang w:val="en-US"/>
        </w:rPr>
        <w:t xml:space="preserve">: The objects are </w:t>
      </w:r>
      <w:r w:rsidR="0025348E" w:rsidRPr="00BC692C">
        <w:rPr>
          <w:lang w:val="en-US"/>
        </w:rPr>
        <w:t xml:space="preserve">normally </w:t>
      </w:r>
      <w:r w:rsidR="000138E9" w:rsidRPr="00BC692C">
        <w:rPr>
          <w:lang w:val="en-US"/>
        </w:rPr>
        <w:t xml:space="preserve">passive entities, </w:t>
      </w:r>
      <w:r w:rsidR="0025348E" w:rsidRPr="00BC692C">
        <w:rPr>
          <w:lang w:val="en-US"/>
        </w:rPr>
        <w:t xml:space="preserve">that </w:t>
      </w:r>
      <w:r w:rsidR="000138E9" w:rsidRPr="00BC692C">
        <w:rPr>
          <w:lang w:val="en-US"/>
        </w:rPr>
        <w:t xml:space="preserve">only contain or receive information </w:t>
      </w:r>
      <w:r w:rsidR="005E2E78" w:rsidRPr="00BC692C">
        <w:rPr>
          <w:lang w:val="en-US"/>
        </w:rPr>
        <w:t xml:space="preserve">they cannot </w:t>
      </w:r>
      <w:commentRangeStart w:id="18"/>
      <w:r w:rsidR="005E2E78" w:rsidRPr="00BC692C">
        <w:rPr>
          <w:lang w:val="en-US"/>
        </w:rPr>
        <w:t>generate</w:t>
      </w:r>
      <w:commentRangeEnd w:id="18"/>
      <w:r w:rsidR="006D3223" w:rsidRPr="00BC692C">
        <w:rPr>
          <w:rStyle w:val="Marquedecommentaire"/>
          <w:lang w:val="en-US"/>
        </w:rPr>
        <w:commentReference w:id="18"/>
      </w:r>
      <w:r w:rsidR="005E2E78" w:rsidRPr="00BC692C">
        <w:rPr>
          <w:lang w:val="en-US"/>
        </w:rPr>
        <w:t xml:space="preserve"> it. </w:t>
      </w:r>
      <w:commentRangeStart w:id="19"/>
      <w:r w:rsidR="00B066CA" w:rsidRPr="00BC692C">
        <w:rPr>
          <w:lang w:val="en-US"/>
        </w:rPr>
        <w:t xml:space="preserve">But it is possible that in some point </w:t>
      </w:r>
      <w:r w:rsidR="006F1AE4" w:rsidRPr="00BC692C">
        <w:rPr>
          <w:lang w:val="en-US"/>
        </w:rPr>
        <w:t>an object starts</w:t>
      </w:r>
      <w:r w:rsidR="00B066CA" w:rsidRPr="00BC692C">
        <w:rPr>
          <w:lang w:val="en-US"/>
        </w:rPr>
        <w:t xml:space="preserve"> to generate information and in that point it </w:t>
      </w:r>
      <w:r w:rsidR="006F1AE4" w:rsidRPr="00BC692C">
        <w:rPr>
          <w:lang w:val="en-US"/>
        </w:rPr>
        <w:t>becomes</w:t>
      </w:r>
      <w:r w:rsidR="00B066CA" w:rsidRPr="00BC692C">
        <w:rPr>
          <w:lang w:val="en-US"/>
        </w:rPr>
        <w:t xml:space="preserve"> a subject</w:t>
      </w:r>
      <w:commentRangeEnd w:id="19"/>
      <w:r w:rsidR="00BC692C" w:rsidRPr="00BC692C">
        <w:rPr>
          <w:rStyle w:val="Marquedecommentaire"/>
          <w:lang w:val="en-US"/>
        </w:rPr>
        <w:commentReference w:id="19"/>
      </w:r>
      <w:r w:rsidR="00B42005" w:rsidRPr="00BC692C">
        <w:rPr>
          <w:lang w:val="en-US"/>
        </w:rPr>
        <w:t>.</w:t>
      </w:r>
      <w:r w:rsidR="0025348E" w:rsidRPr="00BC692C">
        <w:rPr>
          <w:lang w:val="en-US"/>
        </w:rPr>
        <w:t xml:space="preserve"> </w:t>
      </w:r>
      <w:r w:rsidR="00131A91" w:rsidRPr="00BC692C">
        <w:rPr>
          <w:lang w:val="en-US"/>
        </w:rPr>
        <w:t>Nevertheless</w:t>
      </w:r>
      <w:r w:rsidR="0025348E" w:rsidRPr="00BC692C">
        <w:rPr>
          <w:lang w:val="en-US"/>
        </w:rPr>
        <w:t xml:space="preserve"> in the OrBAC context as was already defined, the object can act as everything </w:t>
      </w:r>
      <w:r w:rsidR="00131A91" w:rsidRPr="00BC692C">
        <w:rPr>
          <w:lang w:val="en-US"/>
        </w:rPr>
        <w:t xml:space="preserve">less like user or organization. </w:t>
      </w:r>
    </w:p>
    <w:p w:rsidR="00E5073E" w:rsidRPr="00BC692C" w:rsidRDefault="00E5073E" w:rsidP="00E5073E">
      <w:pPr>
        <w:spacing w:before="25" w:after="0"/>
        <w:ind w:left="708"/>
        <w:jc w:val="both"/>
        <w:rPr>
          <w:lang w:val="en-US"/>
        </w:rPr>
      </w:pPr>
    </w:p>
    <w:p w:rsidR="00E5073E" w:rsidRPr="00BC692C" w:rsidRDefault="00966717" w:rsidP="00FA0783">
      <w:pPr>
        <w:spacing w:before="25" w:after="0"/>
        <w:jc w:val="both"/>
        <w:rPr>
          <w:b/>
          <w:lang w:val="en-US"/>
        </w:rPr>
      </w:pPr>
      <w:r w:rsidRPr="00BC692C">
        <w:rPr>
          <w:b/>
          <w:lang w:val="en-US"/>
        </w:rPr>
        <w:t>Abstract level components</w:t>
      </w:r>
    </w:p>
    <w:p w:rsidR="006E2DFA" w:rsidRPr="00BC692C" w:rsidRDefault="00966717" w:rsidP="00FA0783">
      <w:pPr>
        <w:spacing w:before="25" w:after="0"/>
        <w:jc w:val="both"/>
        <w:rPr>
          <w:rStyle w:val="def"/>
          <w:lang w:val="en-US"/>
        </w:rPr>
      </w:pPr>
      <w:r w:rsidRPr="00BC692C">
        <w:rPr>
          <w:u w:val="single"/>
          <w:lang w:val="en-US"/>
        </w:rPr>
        <w:lastRenderedPageBreak/>
        <w:t>Role</w:t>
      </w:r>
      <w:r w:rsidR="00EA3A0E" w:rsidRPr="00BC692C">
        <w:rPr>
          <w:lang w:val="en-US"/>
        </w:rPr>
        <w:t xml:space="preserve">: </w:t>
      </w:r>
      <w:r w:rsidR="006E2DFA" w:rsidRPr="00BC692C">
        <w:rPr>
          <w:lang w:val="en-US"/>
        </w:rPr>
        <w:t xml:space="preserve">A role is usually a position or function that one subject can perform in a particular situation, this term it is very use in companies, where normally a position is associated with a role, which imply a set of activities </w:t>
      </w:r>
      <w:r w:rsidR="00282F5A" w:rsidRPr="00BC692C">
        <w:rPr>
          <w:lang w:val="en-US"/>
        </w:rPr>
        <w:t xml:space="preserve">and </w:t>
      </w:r>
      <w:r w:rsidR="00282F5A" w:rsidRPr="00BC692C">
        <w:rPr>
          <w:rStyle w:val="def"/>
          <w:lang w:val="en-US"/>
        </w:rPr>
        <w:t>responsibilities</w:t>
      </w:r>
      <w:r w:rsidR="00282F5A" w:rsidRPr="00BC692C">
        <w:rPr>
          <w:lang w:val="en-US"/>
        </w:rPr>
        <w:t xml:space="preserve"> </w:t>
      </w:r>
      <w:r w:rsidR="006E2DFA" w:rsidRPr="00BC692C">
        <w:rPr>
          <w:lang w:val="en-US"/>
        </w:rPr>
        <w:t xml:space="preserve">that the person with that role must to </w:t>
      </w:r>
      <w:r w:rsidR="00282F5A" w:rsidRPr="00BC692C">
        <w:rPr>
          <w:rStyle w:val="def"/>
          <w:lang w:val="en-US"/>
        </w:rPr>
        <w:t>fulfill. However one person or subject can be assigned to different roles at the same time or in a excluding way, that’s depend of the conflicts and overlapping between activities.</w:t>
      </w:r>
    </w:p>
    <w:p w:rsidR="004F7A1F" w:rsidRPr="00BC692C" w:rsidRDefault="004F7A1F" w:rsidP="00FA0783">
      <w:pPr>
        <w:spacing w:before="25" w:after="0"/>
        <w:jc w:val="both"/>
        <w:rPr>
          <w:lang w:val="en-US"/>
        </w:rPr>
      </w:pPr>
    </w:p>
    <w:p w:rsidR="00966717" w:rsidRPr="00BC692C" w:rsidRDefault="004F7A1F" w:rsidP="00FA0783">
      <w:pPr>
        <w:spacing w:before="25" w:after="0"/>
        <w:jc w:val="both"/>
        <w:rPr>
          <w:lang w:val="en-US"/>
        </w:rPr>
      </w:pPr>
      <w:r w:rsidRPr="00BC692C">
        <w:rPr>
          <w:lang w:val="en-US"/>
        </w:rPr>
        <w:t>This concept is very useful in security definitions and can be found very often in the different security models without concerning the design. Regarding to OrBAC, a</w:t>
      </w:r>
      <w:r w:rsidR="00EA3A0E" w:rsidRPr="00BC692C">
        <w:rPr>
          <w:lang w:val="en-US"/>
        </w:rPr>
        <w:t xml:space="preserve"> role is a set of authorizations, thus the subjects where the same security rule apply can be logically </w:t>
      </w:r>
      <w:r w:rsidR="000B4413" w:rsidRPr="00BC692C">
        <w:rPr>
          <w:lang w:val="en-US"/>
        </w:rPr>
        <w:t>grouped,</w:t>
      </w:r>
      <w:r w:rsidR="002248A4" w:rsidRPr="00BC692C">
        <w:rPr>
          <w:lang w:val="en-US"/>
        </w:rPr>
        <w:t xml:space="preserve"> in this way the authorization is grant directly to one role instead of a subject one by one.</w:t>
      </w:r>
    </w:p>
    <w:p w:rsidR="00966717" w:rsidRPr="00BC692C" w:rsidRDefault="00966717" w:rsidP="00754A95">
      <w:pPr>
        <w:spacing w:before="25" w:after="0"/>
        <w:jc w:val="both"/>
        <w:rPr>
          <w:lang w:val="en-US"/>
        </w:rPr>
      </w:pPr>
    </w:p>
    <w:p w:rsidR="00966717" w:rsidRPr="00BC692C" w:rsidRDefault="00966717" w:rsidP="00FA0783">
      <w:pPr>
        <w:spacing w:before="25" w:after="0"/>
        <w:jc w:val="both"/>
        <w:rPr>
          <w:lang w:val="en-US"/>
        </w:rPr>
      </w:pPr>
      <w:r w:rsidRPr="00BC692C">
        <w:rPr>
          <w:u w:val="single"/>
          <w:lang w:val="en-US"/>
        </w:rPr>
        <w:t>Activity</w:t>
      </w:r>
      <w:r w:rsidR="004A5636" w:rsidRPr="00BC692C">
        <w:rPr>
          <w:lang w:val="en-US"/>
        </w:rPr>
        <w:t xml:space="preserve">: </w:t>
      </w:r>
      <w:r w:rsidR="0062323B" w:rsidRPr="00BC692C">
        <w:rPr>
          <w:lang w:val="en-US"/>
        </w:rPr>
        <w:t>As well as we defined the concept of action by the Cambridge dictionary we define also the concept of activity in order to clarify its use. According to him, activity is t</w:t>
      </w:r>
      <w:r w:rsidR="0062323B" w:rsidRPr="00BC692C">
        <w:rPr>
          <w:rStyle w:val="def"/>
          <w:lang w:val="en-US"/>
        </w:rPr>
        <w:t>he work of a group or organization to achieve an aim.</w:t>
      </w:r>
      <w:r w:rsidR="0062323B" w:rsidRPr="00BC692C">
        <w:rPr>
          <w:lang w:val="en-US"/>
        </w:rPr>
        <w:t xml:space="preserve"> In OrBAC, a</w:t>
      </w:r>
      <w:r w:rsidR="00A56E4C" w:rsidRPr="00BC692C">
        <w:rPr>
          <w:lang w:val="en-US"/>
        </w:rPr>
        <w:t xml:space="preserve">n activity is a task, specifically is an operation that must be </w:t>
      </w:r>
      <w:r w:rsidR="00DE7287" w:rsidRPr="00BC692C">
        <w:rPr>
          <w:lang w:val="en-US"/>
        </w:rPr>
        <w:t>done</w:t>
      </w:r>
      <w:r w:rsidR="00A56E4C" w:rsidRPr="00BC692C">
        <w:rPr>
          <w:lang w:val="en-US"/>
        </w:rPr>
        <w:t xml:space="preserve"> through the use of actions.</w:t>
      </w:r>
      <w:r w:rsidR="0062323B" w:rsidRPr="00BC692C">
        <w:rPr>
          <w:lang w:val="en-US"/>
        </w:rPr>
        <w:t xml:space="preserve"> </w:t>
      </w:r>
      <w:r w:rsidR="004A5636" w:rsidRPr="00BC692C">
        <w:rPr>
          <w:lang w:val="en-US"/>
        </w:rPr>
        <w:t xml:space="preserve">An activity </w:t>
      </w:r>
      <w:r w:rsidR="00D1092B" w:rsidRPr="00BC692C">
        <w:rPr>
          <w:lang w:val="en-US"/>
        </w:rPr>
        <w:t xml:space="preserve">is a set of actions </w:t>
      </w:r>
      <w:r w:rsidR="00A56E4C" w:rsidRPr="00BC692C">
        <w:rPr>
          <w:lang w:val="en-US"/>
        </w:rPr>
        <w:t>on which</w:t>
      </w:r>
      <w:r w:rsidR="00D1092B" w:rsidRPr="00BC692C">
        <w:rPr>
          <w:lang w:val="en-US"/>
        </w:rPr>
        <w:t xml:space="preserve"> apply the same rule.</w:t>
      </w:r>
    </w:p>
    <w:p w:rsidR="00966717" w:rsidRPr="00BC692C" w:rsidRDefault="00966717" w:rsidP="00754A95">
      <w:pPr>
        <w:spacing w:before="25" w:after="0"/>
        <w:jc w:val="both"/>
        <w:rPr>
          <w:lang w:val="en-US"/>
        </w:rPr>
      </w:pPr>
    </w:p>
    <w:p w:rsidR="00966717" w:rsidRPr="00BC692C" w:rsidRDefault="00966717" w:rsidP="00FA0783">
      <w:pPr>
        <w:spacing w:before="25" w:after="0"/>
        <w:jc w:val="both"/>
        <w:rPr>
          <w:lang w:val="en-US"/>
        </w:rPr>
      </w:pPr>
      <w:r w:rsidRPr="00BC692C">
        <w:rPr>
          <w:u w:val="single"/>
          <w:lang w:val="en-US"/>
        </w:rPr>
        <w:t>View</w:t>
      </w:r>
      <w:r w:rsidR="004A5636" w:rsidRPr="00BC692C">
        <w:rPr>
          <w:lang w:val="en-US"/>
        </w:rPr>
        <w:t xml:space="preserve">: A view is a set of objects </w:t>
      </w:r>
      <w:r w:rsidR="003D0C34" w:rsidRPr="00BC692C">
        <w:rPr>
          <w:lang w:val="en-US"/>
        </w:rPr>
        <w:t>that has some</w:t>
      </w:r>
      <w:r w:rsidR="0043573D" w:rsidRPr="00BC692C">
        <w:rPr>
          <w:lang w:val="en-US"/>
        </w:rPr>
        <w:t>thing</w:t>
      </w:r>
      <w:r w:rsidR="003D0C34" w:rsidRPr="00BC692C">
        <w:rPr>
          <w:lang w:val="en-US"/>
        </w:rPr>
        <w:t xml:space="preserve"> in common, generally the view is composed by objects where the administrator want apply the same policy.</w:t>
      </w:r>
      <w:r w:rsidR="0043573D" w:rsidRPr="00BC692C">
        <w:rPr>
          <w:lang w:val="en-US"/>
        </w:rPr>
        <w:t xml:space="preserve"> The view is defined directly </w:t>
      </w:r>
      <w:r w:rsidR="00F0358B" w:rsidRPr="00BC692C">
        <w:rPr>
          <w:lang w:val="en-US"/>
        </w:rPr>
        <w:t>in a policy.</w:t>
      </w:r>
    </w:p>
    <w:p w:rsidR="00966717" w:rsidRPr="00BC692C" w:rsidRDefault="00966717" w:rsidP="00754A95">
      <w:pPr>
        <w:spacing w:before="25" w:after="0"/>
        <w:jc w:val="both"/>
        <w:rPr>
          <w:lang w:val="en-US"/>
        </w:rPr>
      </w:pPr>
    </w:p>
    <w:p w:rsidR="00507AD9" w:rsidRPr="00BC692C" w:rsidRDefault="00507AD9" w:rsidP="00FA0783">
      <w:pPr>
        <w:spacing w:before="25" w:after="0"/>
        <w:jc w:val="both"/>
        <w:rPr>
          <w:lang w:val="en-US"/>
        </w:rPr>
      </w:pPr>
      <w:r w:rsidRPr="00BC692C">
        <w:rPr>
          <w:lang w:val="en-US"/>
        </w:rPr>
        <w:t xml:space="preserve">Inasmuch as the </w:t>
      </w:r>
      <w:r w:rsidR="00C54990" w:rsidRPr="00BC692C">
        <w:rPr>
          <w:lang w:val="en-US"/>
        </w:rPr>
        <w:t>subjects</w:t>
      </w:r>
      <w:r w:rsidRPr="00BC692C">
        <w:rPr>
          <w:lang w:val="en-US"/>
        </w:rPr>
        <w:t xml:space="preserve"> are logically grouped in roles, when a role is assigned</w:t>
      </w:r>
      <w:r w:rsidR="00C54990" w:rsidRPr="00BC692C">
        <w:rPr>
          <w:lang w:val="en-US"/>
        </w:rPr>
        <w:t xml:space="preserve"> to a</w:t>
      </w:r>
      <w:r w:rsidRPr="00BC692C">
        <w:rPr>
          <w:lang w:val="en-US"/>
        </w:rPr>
        <w:t xml:space="preserve"> </w:t>
      </w:r>
      <w:r w:rsidR="00C54990" w:rsidRPr="00BC692C">
        <w:rPr>
          <w:lang w:val="en-US"/>
        </w:rPr>
        <w:t>subject</w:t>
      </w:r>
      <w:r w:rsidRPr="00BC692C">
        <w:rPr>
          <w:lang w:val="en-US"/>
        </w:rPr>
        <w:t xml:space="preserve"> automatically that </w:t>
      </w:r>
      <w:r w:rsidR="00C54990" w:rsidRPr="00BC692C">
        <w:rPr>
          <w:lang w:val="en-US"/>
        </w:rPr>
        <w:t>subject</w:t>
      </w:r>
      <w:r w:rsidRPr="00BC692C">
        <w:rPr>
          <w:lang w:val="en-US"/>
        </w:rPr>
        <w:t xml:space="preserve"> </w:t>
      </w:r>
      <w:r w:rsidR="00BB641C" w:rsidRPr="00BC692C">
        <w:rPr>
          <w:lang w:val="en-US"/>
        </w:rPr>
        <w:t>has</w:t>
      </w:r>
      <w:r w:rsidRPr="00BC692C">
        <w:rPr>
          <w:lang w:val="en-US"/>
        </w:rPr>
        <w:t xml:space="preserve"> granted all the </w:t>
      </w:r>
      <w:r w:rsidR="00886562" w:rsidRPr="00BC692C">
        <w:rPr>
          <w:lang w:val="en-US"/>
        </w:rPr>
        <w:t>security definitions</w:t>
      </w:r>
      <w:r w:rsidRPr="00BC692C">
        <w:rPr>
          <w:lang w:val="en-US"/>
        </w:rPr>
        <w:t xml:space="preserve"> that the </w:t>
      </w:r>
      <w:r w:rsidR="00BB641C" w:rsidRPr="00BC692C">
        <w:rPr>
          <w:lang w:val="en-US"/>
        </w:rPr>
        <w:t>role has</w:t>
      </w:r>
      <w:r w:rsidRPr="00BC692C">
        <w:rPr>
          <w:lang w:val="en-US"/>
        </w:rPr>
        <w:t xml:space="preserve">. </w:t>
      </w:r>
      <w:r w:rsidR="00BB641C" w:rsidRPr="00BC692C">
        <w:rPr>
          <w:lang w:val="en-US"/>
        </w:rPr>
        <w:t xml:space="preserve">Similarly, </w:t>
      </w:r>
      <w:r w:rsidR="00973390" w:rsidRPr="00BC692C">
        <w:rPr>
          <w:lang w:val="en-US"/>
        </w:rPr>
        <w:t xml:space="preserve">when a specific policy is assigned to an activity, automatically all the actions that the activity is related with, have the same policy. </w:t>
      </w:r>
      <w:r w:rsidR="00E27A84" w:rsidRPr="00BC692C">
        <w:rPr>
          <w:lang w:val="en-US"/>
        </w:rPr>
        <w:t>And finally in the same order of ideas, when a specific authorization is given to a view, all the objects that are associated with that view will receive the policy.</w:t>
      </w:r>
      <w:r w:rsidR="00BB641C" w:rsidRPr="00BC692C">
        <w:rPr>
          <w:lang w:val="en-US"/>
        </w:rPr>
        <w:t xml:space="preserve"> </w:t>
      </w:r>
    </w:p>
    <w:p w:rsidR="00C10DE6" w:rsidRPr="00BC692C" w:rsidRDefault="00C10DE6" w:rsidP="00754A95">
      <w:pPr>
        <w:spacing w:before="25" w:after="0"/>
        <w:jc w:val="both"/>
        <w:rPr>
          <w:lang w:val="en-US"/>
        </w:rPr>
      </w:pPr>
    </w:p>
    <w:p w:rsidR="00C10DE6" w:rsidRPr="00BC692C" w:rsidRDefault="00D1092B" w:rsidP="00FA0783">
      <w:pPr>
        <w:spacing w:before="25" w:after="0"/>
        <w:jc w:val="both"/>
        <w:rPr>
          <w:lang w:val="en-US"/>
        </w:rPr>
      </w:pPr>
      <w:r w:rsidRPr="00BC692C">
        <w:rPr>
          <w:lang w:val="en-US"/>
        </w:rPr>
        <w:t xml:space="preserve">Once all the elements are defined it is necessary </w:t>
      </w:r>
      <w:r w:rsidR="001C1F18" w:rsidRPr="00BC692C">
        <w:rPr>
          <w:lang w:val="en-US"/>
        </w:rPr>
        <w:t>establishing</w:t>
      </w:r>
      <w:r w:rsidRPr="00BC692C">
        <w:rPr>
          <w:lang w:val="en-US"/>
        </w:rPr>
        <w:t xml:space="preserve"> the relation between them in order to create the structure</w:t>
      </w:r>
      <w:r w:rsidR="001C1F18" w:rsidRPr="00BC692C">
        <w:rPr>
          <w:lang w:val="en-US"/>
        </w:rPr>
        <w:t xml:space="preserve"> and define the security schema. Those relations allow the interaction between different components in the model and define how they are grouped as we will see later. For example, one relation can define that one object belong to one specific view in one specific organization, whereas in other one not.</w:t>
      </w:r>
      <w:r w:rsidR="001A3BDC" w:rsidRPr="00BC692C">
        <w:rPr>
          <w:lang w:val="en-US"/>
        </w:rPr>
        <w:t xml:space="preserve"> Furthermore, is a way for organize the elements in the </w:t>
      </w:r>
      <w:r w:rsidR="00A35A52" w:rsidRPr="00BC692C">
        <w:rPr>
          <w:lang w:val="en-US"/>
        </w:rPr>
        <w:t>specification</w:t>
      </w:r>
      <w:r w:rsidR="001A3BDC" w:rsidRPr="00BC692C">
        <w:rPr>
          <w:lang w:val="en-US"/>
        </w:rPr>
        <w:t xml:space="preserve">. </w:t>
      </w:r>
    </w:p>
    <w:p w:rsidR="00AB2CB2" w:rsidRPr="00BC692C" w:rsidRDefault="00AB2CB2" w:rsidP="00754A95">
      <w:pPr>
        <w:spacing w:before="25" w:after="0"/>
        <w:jc w:val="both"/>
        <w:rPr>
          <w:lang w:val="en-US"/>
        </w:rPr>
      </w:pPr>
    </w:p>
    <w:p w:rsidR="00AB2CB2" w:rsidRPr="00BC692C" w:rsidRDefault="00AB2CB2" w:rsidP="00FA0783">
      <w:pPr>
        <w:spacing w:before="25" w:after="0"/>
        <w:jc w:val="both"/>
        <w:rPr>
          <w:lang w:val="en-US"/>
        </w:rPr>
      </w:pPr>
      <w:r w:rsidRPr="00BC692C">
        <w:rPr>
          <w:lang w:val="en-US"/>
        </w:rPr>
        <w:t xml:space="preserve">And as the model has two levels of components, it is possible define two level of permissions, one abstract and one concrete. In the abstract level are defined those policies that apply to sets, </w:t>
      </w:r>
      <w:r w:rsidR="009114AC" w:rsidRPr="00BC692C">
        <w:rPr>
          <w:lang w:val="en-US"/>
        </w:rPr>
        <w:t>that is to say over roles, activities and views, whereas in the concrete level its possible define the rules with more granularity that means that the policy can be assigned directly over one element. And at this point one important component appear in scene</w:t>
      </w:r>
      <w:r w:rsidR="009C2B3C" w:rsidRPr="00BC692C">
        <w:rPr>
          <w:lang w:val="en-US"/>
        </w:rPr>
        <w:t>,</w:t>
      </w:r>
      <w:r w:rsidR="009114AC" w:rsidRPr="00BC692C">
        <w:rPr>
          <w:lang w:val="en-US"/>
        </w:rPr>
        <w:t xml:space="preserve"> the inheritance</w:t>
      </w:r>
      <w:r w:rsidR="00AE78D5" w:rsidRPr="00BC692C">
        <w:rPr>
          <w:lang w:val="en-US"/>
        </w:rPr>
        <w:t>, that’s basically mean that the policies defined in the abstract level, are automatically</w:t>
      </w:r>
      <w:r w:rsidR="009414E9" w:rsidRPr="00BC692C">
        <w:rPr>
          <w:lang w:val="en-US"/>
        </w:rPr>
        <w:t xml:space="preserve"> apply over the concrete components</w:t>
      </w:r>
      <w:r w:rsidR="008826AD" w:rsidRPr="00BC692C">
        <w:rPr>
          <w:lang w:val="en-US"/>
        </w:rPr>
        <w:t xml:space="preserve">. </w:t>
      </w:r>
      <w:r w:rsidR="009414E9" w:rsidRPr="00BC692C">
        <w:rPr>
          <w:lang w:val="en-US"/>
        </w:rPr>
        <w:t>Evidently</w:t>
      </w:r>
      <w:r w:rsidR="008826AD" w:rsidRPr="00BC692C">
        <w:rPr>
          <w:lang w:val="en-US"/>
        </w:rPr>
        <w:t xml:space="preserve"> when all these elements start to have interaction the conflict arrives, </w:t>
      </w:r>
      <w:r w:rsidR="00AD7CB3" w:rsidRPr="00BC692C">
        <w:rPr>
          <w:lang w:val="en-US"/>
        </w:rPr>
        <w:t xml:space="preserve">derives of the policies defined in the different levels and assigned to different roles </w:t>
      </w:r>
      <w:r w:rsidR="00592F21" w:rsidRPr="00BC692C">
        <w:rPr>
          <w:lang w:val="en-US"/>
        </w:rPr>
        <w:t>in conjunction with the policies defined directly over the object.</w:t>
      </w:r>
    </w:p>
    <w:p w:rsidR="00A528AD" w:rsidRPr="00BC692C" w:rsidRDefault="00A528AD" w:rsidP="00754A95">
      <w:pPr>
        <w:spacing w:before="25" w:after="0"/>
        <w:jc w:val="both"/>
        <w:rPr>
          <w:lang w:val="en-US"/>
        </w:rPr>
      </w:pPr>
    </w:p>
    <w:p w:rsidR="00A528AD" w:rsidRPr="00BC692C" w:rsidRDefault="00A528AD" w:rsidP="00FA0783">
      <w:pPr>
        <w:spacing w:before="25" w:after="0"/>
        <w:jc w:val="both"/>
        <w:rPr>
          <w:lang w:val="en-US"/>
        </w:rPr>
      </w:pPr>
      <w:r w:rsidRPr="00BC692C">
        <w:rPr>
          <w:lang w:val="en-US"/>
        </w:rPr>
        <w:t>In order to solve that problem the model establish the priority over the concrete level</w:t>
      </w:r>
      <w:r w:rsidR="006E4E8B" w:rsidRPr="00BC692C">
        <w:rPr>
          <w:lang w:val="en-US"/>
        </w:rPr>
        <w:t>, hence, the explicit policy that is defined over one specific object for grant or deny access to one specific user, has the priority.</w:t>
      </w:r>
    </w:p>
    <w:p w:rsidR="008826AD" w:rsidRPr="00BC692C" w:rsidRDefault="008826AD" w:rsidP="00754A95">
      <w:pPr>
        <w:spacing w:before="25" w:after="0"/>
        <w:jc w:val="both"/>
        <w:rPr>
          <w:lang w:val="en-US"/>
        </w:rPr>
      </w:pPr>
    </w:p>
    <w:p w:rsidR="008826AD" w:rsidRPr="00BC692C" w:rsidRDefault="00D505AB" w:rsidP="00FA0783">
      <w:pPr>
        <w:spacing w:before="25" w:after="0"/>
        <w:jc w:val="both"/>
        <w:rPr>
          <w:lang w:val="en-US"/>
        </w:rPr>
      </w:pPr>
      <w:r w:rsidRPr="00BC692C">
        <w:rPr>
          <w:lang w:val="en-US"/>
        </w:rPr>
        <w:lastRenderedPageBreak/>
        <w:t>Once all these is well designed, one important part is missing, a set of constrains or conditions that must be true for activate one policy. This set is the context, and determine</w:t>
      </w:r>
      <w:r w:rsidR="006C0E6E" w:rsidRPr="00BC692C">
        <w:rPr>
          <w:lang w:val="en-US"/>
        </w:rPr>
        <w:t xml:space="preserve"> when one policy will be apply. The model define several context types </w:t>
      </w:r>
      <w:r w:rsidR="006C0E6E" w:rsidRPr="00BC692C">
        <w:rPr>
          <w:highlight w:val="yellow"/>
          <w:lang w:val="en-US"/>
        </w:rPr>
        <w:t>according to space, time,</w:t>
      </w:r>
      <w:r w:rsidR="006C0E6E" w:rsidRPr="00BC692C">
        <w:rPr>
          <w:lang w:val="en-US"/>
        </w:rPr>
        <w:t xml:space="preserve"> </w:t>
      </w:r>
    </w:p>
    <w:p w:rsidR="004854E8" w:rsidRPr="00BC692C" w:rsidRDefault="004854E8" w:rsidP="00754A95">
      <w:pPr>
        <w:spacing w:before="25" w:after="0"/>
        <w:jc w:val="both"/>
        <w:rPr>
          <w:lang w:val="en-US"/>
        </w:rPr>
      </w:pPr>
    </w:p>
    <w:p w:rsidR="004854E8" w:rsidRPr="00BC692C" w:rsidRDefault="004854E8" w:rsidP="00FA0783">
      <w:pPr>
        <w:spacing w:before="25" w:after="0"/>
        <w:jc w:val="both"/>
        <w:rPr>
          <w:lang w:val="en-US"/>
        </w:rPr>
      </w:pPr>
      <w:r w:rsidRPr="00BC692C">
        <w:rPr>
          <w:lang w:val="en-US"/>
        </w:rPr>
        <w:t xml:space="preserve">Although the model describe </w:t>
      </w:r>
      <w:r w:rsidR="008D1D6C" w:rsidRPr="00BC692C">
        <w:rPr>
          <w:lang w:val="en-US"/>
        </w:rPr>
        <w:t>several components</w:t>
      </w:r>
      <w:r w:rsidRPr="00BC692C">
        <w:rPr>
          <w:lang w:val="en-US"/>
        </w:rPr>
        <w:t xml:space="preserve">, all of that obeys to a single purpose </w:t>
      </w:r>
      <w:r w:rsidR="008D1D6C" w:rsidRPr="00BC692C">
        <w:rPr>
          <w:lang w:val="en-US"/>
        </w:rPr>
        <w:t>grant or deny permissions, that at the end become to be a relation between the organization, the role, the view, the activity and the context.</w:t>
      </w:r>
    </w:p>
    <w:p w:rsidR="008D1D6C" w:rsidRPr="00BC692C" w:rsidRDefault="008D1D6C" w:rsidP="00754A95">
      <w:pPr>
        <w:spacing w:before="25" w:after="0"/>
        <w:jc w:val="both"/>
        <w:rPr>
          <w:lang w:val="en-US"/>
        </w:rPr>
      </w:pPr>
    </w:p>
    <w:p w:rsidR="008D1D6C" w:rsidRPr="00BC692C" w:rsidRDefault="008D1D6C" w:rsidP="00754A95">
      <w:pPr>
        <w:spacing w:before="25" w:after="0"/>
        <w:jc w:val="both"/>
        <w:rPr>
          <w:lang w:val="en-US"/>
        </w:rPr>
      </w:pPr>
    </w:p>
    <w:p w:rsidR="008D1D6C" w:rsidRPr="00BC692C" w:rsidRDefault="008D1D6C" w:rsidP="000D175D">
      <w:pPr>
        <w:pStyle w:val="Paragraphedeliste"/>
        <w:spacing w:before="25" w:after="0"/>
        <w:ind w:left="0"/>
        <w:jc w:val="both"/>
        <w:rPr>
          <w:b/>
          <w:lang w:val="en-US"/>
        </w:rPr>
      </w:pPr>
      <w:r w:rsidRPr="00BC692C">
        <w:rPr>
          <w:b/>
          <w:lang w:val="en-US"/>
        </w:rPr>
        <w:t>Relations</w:t>
      </w:r>
    </w:p>
    <w:p w:rsidR="008D1D6C" w:rsidRPr="00BC692C" w:rsidRDefault="008D1D6C" w:rsidP="000D175D">
      <w:pPr>
        <w:spacing w:before="25" w:after="0"/>
        <w:jc w:val="both"/>
        <w:rPr>
          <w:lang w:val="en-US"/>
        </w:rPr>
      </w:pPr>
      <w:r w:rsidRPr="00BC692C">
        <w:rPr>
          <w:u w:val="single"/>
          <w:lang w:val="en-US"/>
        </w:rPr>
        <w:t>R</w:t>
      </w:r>
      <w:r w:rsidR="005F2557" w:rsidRPr="00BC692C">
        <w:rPr>
          <w:u w:val="single"/>
          <w:lang w:val="en-US"/>
        </w:rPr>
        <w:t>elevant role</w:t>
      </w:r>
      <w:r w:rsidRPr="00BC692C">
        <w:rPr>
          <w:lang w:val="en-US"/>
        </w:rPr>
        <w:t>:</w:t>
      </w:r>
    </w:p>
    <w:p w:rsidR="005F2557" w:rsidRPr="00BC692C" w:rsidRDefault="005F2557" w:rsidP="00754A95">
      <w:pPr>
        <w:spacing w:before="25" w:after="0"/>
        <w:jc w:val="both"/>
        <w:rPr>
          <w:lang w:val="en-US"/>
        </w:rPr>
      </w:pPr>
    </w:p>
    <w:p w:rsidR="005F2557" w:rsidRPr="00BC692C" w:rsidRDefault="005F2557" w:rsidP="000D175D">
      <w:pPr>
        <w:spacing w:before="25" w:after="0"/>
        <w:jc w:val="both"/>
        <w:rPr>
          <w:lang w:val="en-US"/>
        </w:rPr>
      </w:pPr>
      <w:r w:rsidRPr="00BC692C">
        <w:rPr>
          <w:u w:val="single"/>
          <w:lang w:val="en-US"/>
        </w:rPr>
        <w:t>Empower</w:t>
      </w:r>
      <w:r w:rsidRPr="00BC692C">
        <w:rPr>
          <w:lang w:val="en-US"/>
        </w:rPr>
        <w:t>:</w:t>
      </w:r>
    </w:p>
    <w:p w:rsidR="005F2557" w:rsidRPr="00BC692C" w:rsidRDefault="00A55809" w:rsidP="000D175D">
      <w:pPr>
        <w:spacing w:before="25" w:after="0"/>
        <w:jc w:val="both"/>
        <w:rPr>
          <w:lang w:val="en-US"/>
        </w:rPr>
      </w:pPr>
      <w:r w:rsidRPr="00BC692C">
        <w:rPr>
          <w:lang w:val="en-US"/>
        </w:rPr>
        <w:t>Allow to join the subject in a specific role for one organization</w:t>
      </w:r>
    </w:p>
    <w:p w:rsidR="00A55809" w:rsidRPr="00BC692C" w:rsidRDefault="00A55809" w:rsidP="00754A95">
      <w:pPr>
        <w:spacing w:before="25" w:after="0"/>
        <w:jc w:val="both"/>
        <w:rPr>
          <w:lang w:val="en-US"/>
        </w:rPr>
      </w:pPr>
    </w:p>
    <w:p w:rsidR="005F2557" w:rsidRPr="00BC692C" w:rsidRDefault="005F2557" w:rsidP="000D175D">
      <w:pPr>
        <w:spacing w:before="25" w:after="0"/>
        <w:jc w:val="both"/>
        <w:rPr>
          <w:lang w:val="en-US"/>
        </w:rPr>
      </w:pPr>
      <w:r w:rsidRPr="00BC692C">
        <w:rPr>
          <w:u w:val="single"/>
          <w:lang w:val="en-US"/>
        </w:rPr>
        <w:t>Relevant view</w:t>
      </w:r>
      <w:r w:rsidR="00954C47" w:rsidRPr="00BC692C">
        <w:rPr>
          <w:lang w:val="en-US"/>
        </w:rPr>
        <w:t>:</w:t>
      </w:r>
    </w:p>
    <w:p w:rsidR="005F2557" w:rsidRPr="00BC692C" w:rsidRDefault="005F2557" w:rsidP="00754A95">
      <w:pPr>
        <w:spacing w:before="25" w:after="0"/>
        <w:jc w:val="both"/>
        <w:rPr>
          <w:lang w:val="en-US"/>
        </w:rPr>
      </w:pPr>
    </w:p>
    <w:p w:rsidR="005F2557" w:rsidRPr="00BC692C" w:rsidRDefault="005F2557" w:rsidP="000D175D">
      <w:pPr>
        <w:spacing w:before="25" w:after="0"/>
        <w:jc w:val="both"/>
        <w:rPr>
          <w:lang w:val="en-US"/>
        </w:rPr>
      </w:pPr>
      <w:r w:rsidRPr="00BC692C">
        <w:rPr>
          <w:u w:val="single"/>
          <w:lang w:val="en-US"/>
        </w:rPr>
        <w:t>Use</w:t>
      </w:r>
      <w:r w:rsidR="00954C47" w:rsidRPr="00BC692C">
        <w:rPr>
          <w:lang w:val="en-US"/>
        </w:rPr>
        <w:t>:</w:t>
      </w:r>
    </w:p>
    <w:p w:rsidR="005F2557" w:rsidRPr="00BC692C" w:rsidRDefault="000B464D" w:rsidP="0049281E">
      <w:pPr>
        <w:spacing w:before="25" w:after="0"/>
        <w:jc w:val="both"/>
        <w:rPr>
          <w:lang w:val="en-US"/>
        </w:rPr>
      </w:pPr>
      <w:r w:rsidRPr="00BC692C">
        <w:rPr>
          <w:lang w:val="en-US"/>
        </w:rPr>
        <w:t>Define which objects belong to one view</w:t>
      </w:r>
    </w:p>
    <w:p w:rsidR="000B464D" w:rsidRPr="00BC692C" w:rsidRDefault="000B464D" w:rsidP="0049281E">
      <w:pPr>
        <w:spacing w:before="25" w:after="0"/>
        <w:jc w:val="both"/>
        <w:rPr>
          <w:lang w:val="en-US"/>
        </w:rPr>
      </w:pPr>
    </w:p>
    <w:p w:rsidR="005F2557" w:rsidRPr="00BC692C" w:rsidRDefault="005F2557" w:rsidP="000D175D">
      <w:pPr>
        <w:spacing w:before="25" w:after="0"/>
        <w:jc w:val="both"/>
        <w:rPr>
          <w:lang w:val="en-US"/>
        </w:rPr>
      </w:pPr>
      <w:r w:rsidRPr="00BC692C">
        <w:rPr>
          <w:u w:val="single"/>
          <w:lang w:val="en-US"/>
        </w:rPr>
        <w:t>Relevant activity</w:t>
      </w:r>
      <w:r w:rsidR="00954C47" w:rsidRPr="00BC692C">
        <w:rPr>
          <w:lang w:val="en-US"/>
        </w:rPr>
        <w:t>:</w:t>
      </w:r>
    </w:p>
    <w:p w:rsidR="005F2557" w:rsidRPr="00BC692C" w:rsidRDefault="005F2557" w:rsidP="0049281E">
      <w:pPr>
        <w:spacing w:before="25" w:after="0"/>
        <w:jc w:val="both"/>
        <w:rPr>
          <w:lang w:val="en-US"/>
        </w:rPr>
      </w:pPr>
    </w:p>
    <w:p w:rsidR="005F2557" w:rsidRPr="00BC692C" w:rsidRDefault="005F2557" w:rsidP="000D175D">
      <w:pPr>
        <w:spacing w:before="25" w:after="0"/>
        <w:jc w:val="both"/>
        <w:rPr>
          <w:lang w:val="en-US"/>
        </w:rPr>
      </w:pPr>
      <w:r w:rsidRPr="00BC692C">
        <w:rPr>
          <w:u w:val="single"/>
          <w:lang w:val="en-US"/>
        </w:rPr>
        <w:t>Consider</w:t>
      </w:r>
      <w:r w:rsidR="00954C47" w:rsidRPr="00BC692C">
        <w:rPr>
          <w:lang w:val="en-US"/>
        </w:rPr>
        <w:t>:</w:t>
      </w:r>
    </w:p>
    <w:p w:rsidR="005F2557" w:rsidRPr="00BC692C" w:rsidRDefault="00A55809" w:rsidP="000D175D">
      <w:pPr>
        <w:spacing w:before="25" w:after="0"/>
        <w:jc w:val="both"/>
        <w:rPr>
          <w:lang w:val="en-US"/>
        </w:rPr>
      </w:pPr>
      <w:r w:rsidRPr="00BC692C">
        <w:rPr>
          <w:lang w:val="en-US"/>
        </w:rPr>
        <w:t>Define which actions belong to one activity for one organization</w:t>
      </w:r>
    </w:p>
    <w:p w:rsidR="00954C47" w:rsidRPr="00BC692C" w:rsidRDefault="00954C47" w:rsidP="000D175D">
      <w:pPr>
        <w:spacing w:before="25" w:after="0"/>
        <w:jc w:val="both"/>
        <w:rPr>
          <w:lang w:val="en-US"/>
        </w:rPr>
      </w:pPr>
    </w:p>
    <w:p w:rsidR="00954C47" w:rsidRPr="00BC692C" w:rsidRDefault="00954C47" w:rsidP="000D175D">
      <w:pPr>
        <w:spacing w:before="25" w:after="0"/>
        <w:jc w:val="both"/>
        <w:rPr>
          <w:lang w:val="en-US"/>
        </w:rPr>
      </w:pPr>
      <w:r w:rsidRPr="00BC692C">
        <w:rPr>
          <w:u w:val="single"/>
          <w:lang w:val="en-US"/>
        </w:rPr>
        <w:t>Relevant context</w:t>
      </w:r>
      <w:r w:rsidRPr="00BC692C">
        <w:rPr>
          <w:lang w:val="en-US"/>
        </w:rPr>
        <w:t>:</w:t>
      </w:r>
    </w:p>
    <w:p w:rsidR="00954C47" w:rsidRPr="00BC692C" w:rsidRDefault="00954C47" w:rsidP="000D175D">
      <w:pPr>
        <w:spacing w:before="25" w:after="0"/>
        <w:jc w:val="both"/>
        <w:rPr>
          <w:lang w:val="en-US"/>
        </w:rPr>
      </w:pPr>
    </w:p>
    <w:p w:rsidR="00954C47" w:rsidRPr="00BC692C" w:rsidRDefault="00954C47" w:rsidP="000D175D">
      <w:pPr>
        <w:spacing w:before="25" w:after="0"/>
        <w:jc w:val="both"/>
        <w:rPr>
          <w:lang w:val="en-US"/>
        </w:rPr>
      </w:pPr>
      <w:r w:rsidRPr="00BC692C">
        <w:rPr>
          <w:u w:val="single"/>
          <w:lang w:val="en-US"/>
        </w:rPr>
        <w:t>Hold</w:t>
      </w:r>
      <w:r w:rsidRPr="00BC692C">
        <w:rPr>
          <w:lang w:val="en-US"/>
        </w:rPr>
        <w:t>:</w:t>
      </w:r>
    </w:p>
    <w:p w:rsidR="00954C47" w:rsidRPr="00BC692C" w:rsidRDefault="000B464D" w:rsidP="000D175D">
      <w:pPr>
        <w:spacing w:before="25" w:after="0"/>
        <w:jc w:val="both"/>
        <w:rPr>
          <w:lang w:val="en-US"/>
        </w:rPr>
      </w:pPr>
      <w:r w:rsidRPr="00BC692C">
        <w:rPr>
          <w:lang w:val="en-US"/>
        </w:rPr>
        <w:t xml:space="preserve">Define that one subject </w:t>
      </w:r>
    </w:p>
    <w:p w:rsidR="000B464D" w:rsidRPr="00BC692C" w:rsidRDefault="000B464D" w:rsidP="000D175D">
      <w:pPr>
        <w:spacing w:before="25" w:after="0"/>
        <w:jc w:val="both"/>
        <w:rPr>
          <w:lang w:val="en-US"/>
        </w:rPr>
      </w:pPr>
    </w:p>
    <w:p w:rsidR="00954C47" w:rsidRPr="00BC692C" w:rsidRDefault="00954C47" w:rsidP="000D175D">
      <w:pPr>
        <w:spacing w:before="25" w:after="0"/>
        <w:jc w:val="both"/>
        <w:rPr>
          <w:lang w:val="en-US"/>
        </w:rPr>
      </w:pPr>
      <w:r w:rsidRPr="00BC692C">
        <w:rPr>
          <w:u w:val="single"/>
          <w:lang w:val="en-US"/>
        </w:rPr>
        <w:t>Permission</w:t>
      </w:r>
      <w:r w:rsidRPr="00BC692C">
        <w:rPr>
          <w:lang w:val="en-US"/>
        </w:rPr>
        <w:t>:</w:t>
      </w:r>
    </w:p>
    <w:p w:rsidR="00954C47" w:rsidRPr="00BC692C" w:rsidRDefault="008F7BD9" w:rsidP="000D175D">
      <w:pPr>
        <w:spacing w:before="25" w:after="0"/>
        <w:jc w:val="both"/>
        <w:rPr>
          <w:lang w:val="en-US"/>
        </w:rPr>
      </w:pPr>
      <w:r w:rsidRPr="00BC692C">
        <w:rPr>
          <w:lang w:val="en-US"/>
        </w:rPr>
        <w:t>Allow to join the view, the activity and the context</w:t>
      </w:r>
    </w:p>
    <w:p w:rsidR="00954C47" w:rsidRPr="00BC692C" w:rsidRDefault="00954C47" w:rsidP="000D175D">
      <w:pPr>
        <w:spacing w:before="25" w:after="0"/>
        <w:jc w:val="both"/>
        <w:rPr>
          <w:lang w:val="en-US"/>
        </w:rPr>
      </w:pPr>
      <w:r w:rsidRPr="00BC692C">
        <w:rPr>
          <w:u w:val="single"/>
          <w:lang w:val="en-US"/>
        </w:rPr>
        <w:t>Is permitted</w:t>
      </w:r>
      <w:r w:rsidRPr="00BC692C">
        <w:rPr>
          <w:lang w:val="en-US"/>
        </w:rPr>
        <w:t>:</w:t>
      </w:r>
    </w:p>
    <w:p w:rsidR="00954C47" w:rsidRPr="00BC692C" w:rsidRDefault="00954C47" w:rsidP="000D175D">
      <w:pPr>
        <w:spacing w:before="25" w:after="0"/>
        <w:jc w:val="both"/>
        <w:rPr>
          <w:lang w:val="en-US"/>
        </w:rPr>
      </w:pPr>
    </w:p>
    <w:p w:rsidR="00954C47" w:rsidRPr="00BC692C" w:rsidRDefault="00954C47" w:rsidP="000D175D">
      <w:pPr>
        <w:spacing w:before="25" w:after="0"/>
        <w:jc w:val="both"/>
        <w:rPr>
          <w:lang w:val="en-US"/>
        </w:rPr>
      </w:pPr>
      <w:r w:rsidRPr="00BC692C">
        <w:rPr>
          <w:u w:val="single"/>
          <w:lang w:val="en-US"/>
        </w:rPr>
        <w:t>Is prohibited</w:t>
      </w:r>
      <w:r w:rsidRPr="00BC692C">
        <w:rPr>
          <w:lang w:val="en-US"/>
        </w:rPr>
        <w:t>:</w:t>
      </w:r>
    </w:p>
    <w:p w:rsidR="00954C47" w:rsidRPr="00BC692C" w:rsidRDefault="00954C47" w:rsidP="000D175D">
      <w:pPr>
        <w:spacing w:before="25" w:after="0"/>
        <w:jc w:val="both"/>
        <w:rPr>
          <w:lang w:val="en-US"/>
        </w:rPr>
      </w:pPr>
    </w:p>
    <w:p w:rsidR="00716277" w:rsidRPr="00BC692C" w:rsidRDefault="00716277" w:rsidP="00716277">
      <w:pPr>
        <w:spacing w:before="25" w:after="0"/>
        <w:jc w:val="both"/>
        <w:rPr>
          <w:lang w:val="en-US"/>
        </w:rPr>
      </w:pPr>
    </w:p>
    <w:p w:rsidR="00716277" w:rsidRPr="00BC692C" w:rsidRDefault="00716277" w:rsidP="00716277">
      <w:pPr>
        <w:pStyle w:val="Paragraphedeliste"/>
        <w:numPr>
          <w:ilvl w:val="0"/>
          <w:numId w:val="5"/>
        </w:numPr>
        <w:spacing w:before="25" w:after="0"/>
        <w:jc w:val="both"/>
        <w:rPr>
          <w:b/>
          <w:lang w:val="en-US"/>
        </w:rPr>
      </w:pPr>
      <w:r w:rsidRPr="00BC692C">
        <w:rPr>
          <w:b/>
          <w:lang w:val="en-US"/>
        </w:rPr>
        <w:t>PREVIOUS WORK</w:t>
      </w:r>
    </w:p>
    <w:p w:rsidR="00716277" w:rsidRPr="00BC692C" w:rsidRDefault="00716277" w:rsidP="00716277">
      <w:pPr>
        <w:spacing w:before="25" w:after="0"/>
        <w:jc w:val="both"/>
        <w:rPr>
          <w:b/>
          <w:lang w:val="en-US"/>
        </w:rPr>
      </w:pPr>
      <w:proofErr w:type="spellStart"/>
      <w:r w:rsidRPr="00BC692C">
        <w:rPr>
          <w:lang w:val="en-US"/>
        </w:rPr>
        <w:t>MotorBAC</w:t>
      </w:r>
      <w:proofErr w:type="spellEnd"/>
    </w:p>
    <w:p w:rsidR="00954C47" w:rsidRPr="00BC692C" w:rsidRDefault="00954C47" w:rsidP="000D175D">
      <w:pPr>
        <w:spacing w:before="25" w:after="0"/>
        <w:jc w:val="both"/>
        <w:rPr>
          <w:lang w:val="en-US"/>
        </w:rPr>
      </w:pPr>
    </w:p>
    <w:p w:rsidR="008D1D6C" w:rsidRPr="00BC692C" w:rsidRDefault="008D1D6C" w:rsidP="000D175D">
      <w:pPr>
        <w:spacing w:before="25" w:after="0"/>
        <w:jc w:val="both"/>
        <w:rPr>
          <w:lang w:val="en-US"/>
        </w:rPr>
      </w:pPr>
    </w:p>
    <w:p w:rsidR="00E5073E" w:rsidRPr="00BC692C" w:rsidRDefault="007C113A" w:rsidP="00E5073E">
      <w:pPr>
        <w:spacing w:before="25" w:after="0"/>
        <w:jc w:val="both"/>
        <w:rPr>
          <w:b/>
          <w:lang w:val="en-US"/>
        </w:rPr>
      </w:pPr>
      <w:proofErr w:type="gramStart"/>
      <w:r w:rsidRPr="00BC692C">
        <w:rPr>
          <w:b/>
          <w:bCs/>
          <w:lang w:val="en-US"/>
        </w:rPr>
        <w:t>CHAPTER III.</w:t>
      </w:r>
      <w:proofErr w:type="gramEnd"/>
      <w:r w:rsidRPr="00BC692C">
        <w:rPr>
          <w:b/>
          <w:bCs/>
          <w:lang w:val="en-US"/>
        </w:rPr>
        <w:t xml:space="preserve"> SOLUTION</w:t>
      </w:r>
    </w:p>
    <w:p w:rsidR="0013556E" w:rsidRPr="00BC692C" w:rsidRDefault="00331DAA" w:rsidP="00716277">
      <w:pPr>
        <w:pStyle w:val="Paragraphedeliste"/>
        <w:numPr>
          <w:ilvl w:val="0"/>
          <w:numId w:val="44"/>
        </w:numPr>
        <w:spacing w:before="25" w:after="0"/>
        <w:jc w:val="both"/>
        <w:rPr>
          <w:b/>
          <w:lang w:val="en-US"/>
        </w:rPr>
      </w:pPr>
      <w:r w:rsidRPr="00BC692C">
        <w:rPr>
          <w:b/>
          <w:lang w:val="en-US"/>
        </w:rPr>
        <w:t>FRAMEWORK</w:t>
      </w:r>
      <w:r w:rsidR="00C22FFE" w:rsidRPr="00BC692C">
        <w:rPr>
          <w:b/>
          <w:lang w:val="en-US"/>
        </w:rPr>
        <w:t xml:space="preserve"> </w:t>
      </w:r>
      <w:r w:rsidR="00C22FFE" w:rsidRPr="00BC692C">
        <w:rPr>
          <w:b/>
          <w:iCs/>
          <w:lang w:val="en-US"/>
        </w:rPr>
        <w:t xml:space="preserve">SECURITY </w:t>
      </w:r>
      <w:r w:rsidR="00441830" w:rsidRPr="00BC692C">
        <w:rPr>
          <w:b/>
          <w:lang w:val="en-US"/>
        </w:rPr>
        <w:t>POLICY</w:t>
      </w:r>
    </w:p>
    <w:p w:rsidR="00041783" w:rsidRPr="00BC692C" w:rsidRDefault="00041783" w:rsidP="00041783">
      <w:pPr>
        <w:spacing w:before="25" w:after="0"/>
        <w:jc w:val="both"/>
        <w:rPr>
          <w:lang w:val="en-US"/>
        </w:rPr>
      </w:pPr>
      <w:r w:rsidRPr="00BC692C">
        <w:rPr>
          <w:lang w:val="en-US"/>
        </w:rPr>
        <w:lastRenderedPageBreak/>
        <w:t xml:space="preserve">The OrBAC model define all the security policy structure but </w:t>
      </w:r>
      <w:r w:rsidR="00722E9C" w:rsidRPr="00BC692C">
        <w:rPr>
          <w:lang w:val="en-US"/>
        </w:rPr>
        <w:t xml:space="preserve">does </w:t>
      </w:r>
      <w:r w:rsidRPr="00BC692C">
        <w:rPr>
          <w:lang w:val="en-US"/>
        </w:rPr>
        <w:t xml:space="preserve">not </w:t>
      </w:r>
      <w:r w:rsidR="00722E9C" w:rsidRPr="00BC692C">
        <w:rPr>
          <w:lang w:val="en-US"/>
        </w:rPr>
        <w:t xml:space="preserve">exist formal </w:t>
      </w:r>
      <w:r w:rsidRPr="00BC692C">
        <w:rPr>
          <w:lang w:val="en-US"/>
        </w:rPr>
        <w:t>specif</w:t>
      </w:r>
      <w:r w:rsidR="00722E9C" w:rsidRPr="00BC692C">
        <w:rPr>
          <w:lang w:val="en-US"/>
        </w:rPr>
        <w:t>ications about</w:t>
      </w:r>
      <w:r w:rsidRPr="00BC692C">
        <w:rPr>
          <w:lang w:val="en-US"/>
        </w:rPr>
        <w:t xml:space="preserve"> how must be implemented either how must be the interaction between the implementation and the </w:t>
      </w:r>
      <w:r w:rsidR="00722E9C" w:rsidRPr="00BC692C">
        <w:rPr>
          <w:lang w:val="en-US"/>
        </w:rPr>
        <w:t>different components to serve, moreover</w:t>
      </w:r>
      <w:r w:rsidRPr="00BC692C">
        <w:rPr>
          <w:lang w:val="en-US"/>
        </w:rPr>
        <w:t xml:space="preserve"> any architecture is proposed. </w:t>
      </w:r>
      <w:r w:rsidR="00722E9C" w:rsidRPr="00BC692C">
        <w:rPr>
          <w:lang w:val="en-US"/>
        </w:rPr>
        <w:t>I</w:t>
      </w:r>
      <w:r w:rsidRPr="00BC692C">
        <w:rPr>
          <w:lang w:val="en-US"/>
        </w:rPr>
        <w:t xml:space="preserve">t is </w:t>
      </w:r>
      <w:r w:rsidR="00722E9C" w:rsidRPr="00BC692C">
        <w:rPr>
          <w:lang w:val="en-US"/>
        </w:rPr>
        <w:t>in these needs</w:t>
      </w:r>
      <w:r w:rsidRPr="00BC692C">
        <w:rPr>
          <w:lang w:val="en-US"/>
        </w:rPr>
        <w:t xml:space="preserve"> where this project fits.</w:t>
      </w:r>
    </w:p>
    <w:p w:rsidR="00041783" w:rsidRPr="00BC692C" w:rsidRDefault="00041783" w:rsidP="002F1786">
      <w:pPr>
        <w:pStyle w:val="NormalWeb"/>
        <w:spacing w:before="25" w:beforeAutospacing="0" w:after="0" w:afterAutospacing="0" w:line="276" w:lineRule="auto"/>
        <w:jc w:val="both"/>
        <w:rPr>
          <w:rFonts w:ascii="Calibri" w:hAnsi="Calibri"/>
          <w:sz w:val="22"/>
          <w:szCs w:val="22"/>
          <w:lang w:val="en-US"/>
        </w:rPr>
      </w:pPr>
    </w:p>
    <w:p w:rsidR="000D7B98" w:rsidRPr="00BC692C" w:rsidRDefault="000D7B98" w:rsidP="002F1786">
      <w:pPr>
        <w:pStyle w:val="NormalWeb"/>
        <w:spacing w:before="25" w:beforeAutospacing="0" w:after="0" w:afterAutospacing="0" w:line="276" w:lineRule="auto"/>
        <w:jc w:val="both"/>
        <w:rPr>
          <w:rFonts w:ascii="Calibri" w:hAnsi="Calibri"/>
          <w:sz w:val="22"/>
          <w:szCs w:val="22"/>
          <w:lang w:val="en-US"/>
        </w:rPr>
      </w:pPr>
      <w:r w:rsidRPr="00BC692C">
        <w:rPr>
          <w:rFonts w:ascii="Calibri" w:hAnsi="Calibri"/>
          <w:sz w:val="22"/>
          <w:szCs w:val="22"/>
          <w:lang w:val="en-US"/>
        </w:rPr>
        <w:t xml:space="preserve">The main goal </w:t>
      </w:r>
      <w:r w:rsidR="004368AA" w:rsidRPr="00BC692C">
        <w:rPr>
          <w:rFonts w:ascii="Calibri" w:hAnsi="Calibri"/>
          <w:sz w:val="22"/>
          <w:szCs w:val="22"/>
          <w:lang w:val="en-US"/>
        </w:rPr>
        <w:t xml:space="preserve">of this project </w:t>
      </w:r>
      <w:r w:rsidRPr="00BC692C">
        <w:rPr>
          <w:rFonts w:ascii="Calibri" w:hAnsi="Calibri"/>
          <w:sz w:val="22"/>
          <w:szCs w:val="22"/>
          <w:lang w:val="en-US"/>
        </w:rPr>
        <w:t>is to design and develop an administrative tool based in the OrBAC model, that allow consolidate the security definitions through the different infrastructure’s components in an organization</w:t>
      </w:r>
      <w:r w:rsidR="00722E9C" w:rsidRPr="00BC692C">
        <w:rPr>
          <w:rFonts w:ascii="Calibri" w:hAnsi="Calibri"/>
          <w:sz w:val="22"/>
          <w:szCs w:val="22"/>
          <w:lang w:val="en-US"/>
        </w:rPr>
        <w:t>,</w:t>
      </w:r>
      <w:r w:rsidRPr="00BC692C">
        <w:rPr>
          <w:rFonts w:ascii="Calibri" w:hAnsi="Calibri"/>
          <w:sz w:val="22"/>
          <w:szCs w:val="22"/>
          <w:lang w:val="en-US"/>
        </w:rPr>
        <w:t xml:space="preserve"> </w:t>
      </w:r>
      <w:r w:rsidR="000F3FA1" w:rsidRPr="00BC692C">
        <w:rPr>
          <w:rFonts w:ascii="Calibri" w:hAnsi="Calibri"/>
          <w:sz w:val="22"/>
          <w:szCs w:val="22"/>
          <w:lang w:val="en-US"/>
        </w:rPr>
        <w:t xml:space="preserve">and to configure automatically those components based in the definitions done in it. </w:t>
      </w:r>
    </w:p>
    <w:p w:rsidR="00041783" w:rsidRPr="00BC692C" w:rsidRDefault="00041783" w:rsidP="002F1786">
      <w:pPr>
        <w:pStyle w:val="NormalWeb"/>
        <w:spacing w:before="25" w:beforeAutospacing="0" w:after="0" w:afterAutospacing="0" w:line="276" w:lineRule="auto"/>
        <w:jc w:val="both"/>
        <w:rPr>
          <w:rFonts w:ascii="Calibri" w:hAnsi="Calibri"/>
          <w:sz w:val="22"/>
          <w:szCs w:val="22"/>
          <w:lang w:val="en-US"/>
        </w:rPr>
      </w:pPr>
    </w:p>
    <w:p w:rsidR="00041783" w:rsidRPr="00BC692C" w:rsidRDefault="00A03C47" w:rsidP="002F1786">
      <w:pPr>
        <w:pStyle w:val="NormalWeb"/>
        <w:spacing w:before="25" w:beforeAutospacing="0" w:after="0" w:afterAutospacing="0" w:line="276" w:lineRule="auto"/>
        <w:jc w:val="both"/>
        <w:rPr>
          <w:rFonts w:ascii="Calibri" w:hAnsi="Calibri"/>
          <w:sz w:val="22"/>
          <w:szCs w:val="22"/>
          <w:lang w:val="en-US"/>
        </w:rPr>
      </w:pPr>
      <w:r w:rsidRPr="00BC692C">
        <w:rPr>
          <w:rFonts w:ascii="Calibri" w:hAnsi="Calibri"/>
          <w:sz w:val="22"/>
          <w:szCs w:val="22"/>
          <w:lang w:val="en-US"/>
        </w:rPr>
        <w:t xml:space="preserve">  </w:t>
      </w:r>
    </w:p>
    <w:p w:rsidR="009A39FD" w:rsidRPr="00BC692C" w:rsidRDefault="00472F3A" w:rsidP="00716277">
      <w:pPr>
        <w:pStyle w:val="Paragraphedeliste"/>
        <w:numPr>
          <w:ilvl w:val="0"/>
          <w:numId w:val="44"/>
        </w:numPr>
        <w:spacing w:before="25" w:after="0"/>
        <w:jc w:val="both"/>
        <w:rPr>
          <w:b/>
          <w:lang w:val="en-US"/>
        </w:rPr>
      </w:pPr>
      <w:r w:rsidRPr="00BC692C">
        <w:rPr>
          <w:b/>
          <w:iCs/>
          <w:lang w:val="en-US"/>
        </w:rPr>
        <w:t>PROPOSED SOLUTION</w:t>
      </w:r>
      <w:r w:rsidR="009A39FD" w:rsidRPr="00BC692C">
        <w:rPr>
          <w:b/>
          <w:lang w:val="en-US"/>
        </w:rPr>
        <w:t xml:space="preserve"> </w:t>
      </w:r>
    </w:p>
    <w:p w:rsidR="00195ABD" w:rsidRPr="00BC692C" w:rsidRDefault="002E2800" w:rsidP="004368AA">
      <w:pPr>
        <w:spacing w:before="25" w:after="0"/>
        <w:jc w:val="both"/>
        <w:rPr>
          <w:lang w:val="en-US"/>
        </w:rPr>
      </w:pPr>
      <w:r w:rsidRPr="00BC692C">
        <w:rPr>
          <w:lang w:val="en-US"/>
        </w:rPr>
        <w:t xml:space="preserve">The idea was to </w:t>
      </w:r>
    </w:p>
    <w:p w:rsidR="00A35A52" w:rsidRPr="00BC692C" w:rsidRDefault="0085562E" w:rsidP="004368AA">
      <w:pPr>
        <w:spacing w:before="25" w:after="0"/>
        <w:jc w:val="both"/>
        <w:rPr>
          <w:lang w:val="en-US"/>
        </w:rPr>
      </w:pPr>
      <w:r w:rsidRPr="00BC692C">
        <w:rPr>
          <w:lang w:val="en-US"/>
        </w:rPr>
        <w:t>OrB</w:t>
      </w:r>
      <w:r>
        <w:rPr>
          <w:lang w:val="en-US"/>
        </w:rPr>
        <w:t>AC</w:t>
      </w:r>
      <w:r w:rsidR="00A35A52" w:rsidRPr="00BC692C">
        <w:rPr>
          <w:lang w:val="en-US"/>
        </w:rPr>
        <w:t xml:space="preserve"> is a framework for specify security policies </w:t>
      </w:r>
    </w:p>
    <w:p w:rsidR="009A39FD" w:rsidRPr="00BC692C" w:rsidRDefault="009A39FD" w:rsidP="004368AA">
      <w:pPr>
        <w:spacing w:before="25" w:after="0"/>
        <w:jc w:val="both"/>
        <w:rPr>
          <w:lang w:val="en-US"/>
        </w:rPr>
      </w:pPr>
    </w:p>
    <w:p w:rsidR="00A968A5" w:rsidRDefault="00A968A5" w:rsidP="004368AA">
      <w:pPr>
        <w:spacing w:before="25" w:after="0"/>
        <w:jc w:val="both"/>
        <w:rPr>
          <w:ins w:id="20" w:author="machar_s" w:date="2011-06-01T13:51:00Z"/>
          <w:lang w:val="en-US"/>
        </w:rPr>
      </w:pPr>
      <w:r w:rsidRPr="00BC692C">
        <w:rPr>
          <w:lang w:val="en-US"/>
        </w:rPr>
        <w:t xml:space="preserve">Use a Data Base for store the data and the XML for the communication </w:t>
      </w:r>
    </w:p>
    <w:p w:rsidR="004309BE" w:rsidRDefault="004309BE" w:rsidP="004368AA">
      <w:pPr>
        <w:spacing w:before="25" w:after="0"/>
        <w:jc w:val="both"/>
        <w:rPr>
          <w:ins w:id="21" w:author="machar_s" w:date="2011-06-01T14:15:00Z"/>
          <w:lang w:val="en-US"/>
        </w:rPr>
      </w:pPr>
      <w:ins w:id="22" w:author="machar_s" w:date="2011-06-01T13:51:00Z">
        <w:r>
          <w:rPr>
            <w:lang w:val="en-US"/>
          </w:rPr>
          <w:t xml:space="preserve">Next </w:t>
        </w:r>
      </w:ins>
      <w:ins w:id="23" w:author="machar_s" w:date="2011-06-01T13:52:00Z">
        <w:r>
          <w:rPr>
            <w:lang w:val="en-US"/>
          </w:rPr>
          <w:t>figure r</w:t>
        </w:r>
        <w:r w:rsidR="0085562E">
          <w:rPr>
            <w:lang w:val="en-US"/>
          </w:rPr>
          <w:t xml:space="preserve">epresent the </w:t>
        </w:r>
      </w:ins>
      <w:ins w:id="24" w:author="machar_s" w:date="2011-06-01T14:44:00Z">
        <w:r w:rsidR="005D57BD">
          <w:rPr>
            <w:lang w:val="en-US"/>
          </w:rPr>
          <w:t xml:space="preserve">General </w:t>
        </w:r>
      </w:ins>
      <w:ins w:id="25" w:author="machar_s" w:date="2011-06-01T13:52:00Z">
        <w:r w:rsidR="0085562E">
          <w:rPr>
            <w:lang w:val="en-US"/>
          </w:rPr>
          <w:t>Architecture of Or</w:t>
        </w:r>
      </w:ins>
      <w:ins w:id="26" w:author="machar_s" w:date="2011-06-01T14:04:00Z">
        <w:r w:rsidR="0085562E">
          <w:rPr>
            <w:lang w:val="en-US"/>
          </w:rPr>
          <w:t>B</w:t>
        </w:r>
      </w:ins>
      <w:ins w:id="27" w:author="machar_s" w:date="2011-06-01T14:05:00Z">
        <w:r w:rsidR="0085562E">
          <w:rPr>
            <w:lang w:val="en-US"/>
          </w:rPr>
          <w:t>AC</w:t>
        </w:r>
      </w:ins>
      <w:ins w:id="28" w:author="machar_s" w:date="2011-06-01T13:52:00Z">
        <w:r>
          <w:rPr>
            <w:lang w:val="en-US"/>
          </w:rPr>
          <w:t xml:space="preserve"> </w:t>
        </w:r>
        <w:r>
          <w:rPr>
            <w:lang w:val="en-US"/>
          </w:rPr>
          <w:t>implementation</w:t>
        </w:r>
      </w:ins>
      <w:ins w:id="29" w:author="machar_s" w:date="2011-06-01T14:07:00Z">
        <w:r w:rsidR="0085562E">
          <w:rPr>
            <w:lang w:val="en-US"/>
          </w:rPr>
          <w:t xml:space="preserve">, </w:t>
        </w:r>
      </w:ins>
      <w:ins w:id="30" w:author="machar_s" w:date="2011-06-01T14:14:00Z">
        <w:r w:rsidR="004B0714">
          <w:rPr>
            <w:lang w:val="en-US"/>
          </w:rPr>
          <w:t>it</w:t>
        </w:r>
      </w:ins>
      <w:ins w:id="31" w:author="machar_s" w:date="2011-06-01T14:07:00Z">
        <w:r w:rsidR="0085562E">
          <w:rPr>
            <w:lang w:val="en-US"/>
          </w:rPr>
          <w:t xml:space="preserve"> is a first approach</w:t>
        </w:r>
      </w:ins>
      <w:ins w:id="32" w:author="machar_s" w:date="2011-06-01T14:13:00Z">
        <w:r w:rsidR="004B0714">
          <w:rPr>
            <w:lang w:val="en-US"/>
          </w:rPr>
          <w:t>,</w:t>
        </w:r>
      </w:ins>
      <w:ins w:id="33" w:author="machar_s" w:date="2011-06-01T14:08:00Z">
        <w:r w:rsidR="0085562E">
          <w:rPr>
            <w:lang w:val="en-US"/>
          </w:rPr>
          <w:t xml:space="preserve"> we describe which are the different</w:t>
        </w:r>
      </w:ins>
      <w:ins w:id="34" w:author="machar_s" w:date="2011-06-01T14:10:00Z">
        <w:r w:rsidR="0085562E">
          <w:rPr>
            <w:lang w:val="en-US"/>
          </w:rPr>
          <w:t xml:space="preserve"> components </w:t>
        </w:r>
      </w:ins>
      <w:ins w:id="35" w:author="machar_s" w:date="2011-06-01T14:14:00Z">
        <w:r w:rsidR="004B0714">
          <w:rPr>
            <w:lang w:val="en-US"/>
          </w:rPr>
          <w:t xml:space="preserve">that </w:t>
        </w:r>
      </w:ins>
      <w:ins w:id="36" w:author="machar_s" w:date="2011-06-01T14:15:00Z">
        <w:r w:rsidR="004B0714">
          <w:rPr>
            <w:lang w:val="en-US"/>
          </w:rPr>
          <w:t xml:space="preserve">brings services </w:t>
        </w:r>
      </w:ins>
      <w:ins w:id="37" w:author="machar_s" w:date="2011-06-01T14:45:00Z">
        <w:r w:rsidR="005D57BD">
          <w:rPr>
            <w:lang w:val="en-US"/>
          </w:rPr>
          <w:t>in</w:t>
        </w:r>
      </w:ins>
      <w:ins w:id="38" w:author="machar_s" w:date="2011-06-01T14:15:00Z">
        <w:r w:rsidR="004B0714">
          <w:rPr>
            <w:lang w:val="en-US"/>
          </w:rPr>
          <w:t>to the engine</w:t>
        </w:r>
      </w:ins>
    </w:p>
    <w:p w:rsidR="004B0714" w:rsidRDefault="004B0714" w:rsidP="004368AA">
      <w:pPr>
        <w:spacing w:before="25" w:after="0"/>
        <w:jc w:val="both"/>
        <w:rPr>
          <w:ins w:id="39" w:author="machar_s" w:date="2011-06-01T14:16:00Z"/>
          <w:lang w:val="en-US"/>
        </w:rPr>
      </w:pPr>
    </w:p>
    <w:p w:rsidR="005D57BD" w:rsidRDefault="004B0714" w:rsidP="004368AA">
      <w:pPr>
        <w:spacing w:before="25" w:after="0"/>
        <w:jc w:val="both"/>
        <w:rPr>
          <w:ins w:id="40" w:author="machar_s" w:date="2011-06-01T14:46:00Z"/>
          <w:lang w:val="en-US"/>
        </w:rPr>
      </w:pPr>
      <w:ins w:id="41" w:author="machar_s" w:date="2011-06-01T14:16:00Z">
        <w:r>
          <w:rPr>
            <w:lang w:val="en-US"/>
          </w:rPr>
          <w:t xml:space="preserve">The idea is separate in small modules the different </w:t>
        </w:r>
      </w:ins>
      <w:ins w:id="42" w:author="machar_s" w:date="2011-06-01T14:17:00Z">
        <w:r>
          <w:rPr>
            <w:lang w:val="en-US"/>
          </w:rPr>
          <w:t>functions</w:t>
        </w:r>
      </w:ins>
      <w:ins w:id="43" w:author="machar_s" w:date="2011-06-01T14:16:00Z">
        <w:r>
          <w:rPr>
            <w:lang w:val="en-US"/>
          </w:rPr>
          <w:t xml:space="preserve"> </w:t>
        </w:r>
      </w:ins>
      <w:ins w:id="44" w:author="machar_s" w:date="2011-06-01T14:17:00Z">
        <w:r>
          <w:rPr>
            <w:lang w:val="en-US"/>
          </w:rPr>
          <w:t xml:space="preserve">that integrate the OrBAC engine, </w:t>
        </w:r>
      </w:ins>
      <w:ins w:id="45" w:author="machar_s" w:date="2011-06-01T14:45:00Z">
        <w:r w:rsidR="005D57BD">
          <w:rPr>
            <w:lang w:val="en-US"/>
          </w:rPr>
          <w:t xml:space="preserve">in order to simplify its </w:t>
        </w:r>
      </w:ins>
      <w:ins w:id="46" w:author="machar_s" w:date="2011-06-01T14:46:00Z">
        <w:r w:rsidR="005D57BD">
          <w:rPr>
            <w:lang w:val="en-US"/>
          </w:rPr>
          <w:t>maintainability and performance.</w:t>
        </w:r>
      </w:ins>
    </w:p>
    <w:p w:rsidR="004B0714" w:rsidRDefault="005D57BD" w:rsidP="004368AA">
      <w:pPr>
        <w:spacing w:before="25" w:after="0"/>
        <w:jc w:val="both"/>
        <w:rPr>
          <w:ins w:id="47" w:author="machar_s" w:date="2011-06-01T14:18:00Z"/>
          <w:lang w:val="en-US"/>
        </w:rPr>
      </w:pPr>
      <w:ins w:id="48" w:author="machar_s" w:date="2011-06-01T14:46:00Z">
        <w:r>
          <w:rPr>
            <w:lang w:val="en-US"/>
          </w:rPr>
          <w:t xml:space="preserve"> </w:t>
        </w:r>
      </w:ins>
      <w:ins w:id="49" w:author="machar_s" w:date="2011-06-01T14:45:00Z">
        <w:r>
          <w:rPr>
            <w:lang w:val="en-US"/>
          </w:rPr>
          <w:t xml:space="preserve"> </w:t>
        </w:r>
      </w:ins>
    </w:p>
    <w:p w:rsidR="004B0714" w:rsidRDefault="004B0714" w:rsidP="004368AA">
      <w:pPr>
        <w:spacing w:before="25" w:after="0"/>
        <w:jc w:val="both"/>
        <w:rPr>
          <w:ins w:id="50" w:author="machar_s" w:date="2011-06-01T14:20:00Z"/>
          <w:lang w:val="en-US"/>
        </w:rPr>
      </w:pPr>
      <w:ins w:id="51" w:author="machar_s" w:date="2011-06-01T14:18:00Z">
        <w:r>
          <w:rPr>
            <w:lang w:val="en-US"/>
          </w:rPr>
          <w:t>This engine can inter</w:t>
        </w:r>
      </w:ins>
      <w:ins w:id="52" w:author="machar_s" w:date="2011-06-01T14:19:00Z">
        <w:r>
          <w:rPr>
            <w:lang w:val="en-US"/>
          </w:rPr>
          <w:t>ac</w:t>
        </w:r>
      </w:ins>
      <w:ins w:id="53" w:author="machar_s" w:date="2011-06-01T14:18:00Z">
        <w:r>
          <w:rPr>
            <w:lang w:val="en-US"/>
          </w:rPr>
          <w:t xml:space="preserve">t </w:t>
        </w:r>
      </w:ins>
      <w:ins w:id="54" w:author="machar_s" w:date="2011-06-01T14:19:00Z">
        <w:r>
          <w:rPr>
            <w:lang w:val="en-US"/>
          </w:rPr>
          <w:t xml:space="preserve">through API with other </w:t>
        </w:r>
        <w:r>
          <w:rPr>
            <w:lang w:val="en-US"/>
          </w:rPr>
          <w:t>systems</w:t>
        </w:r>
        <w:r>
          <w:rPr>
            <w:lang w:val="en-US"/>
          </w:rPr>
          <w:t xml:space="preserve"> or </w:t>
        </w:r>
      </w:ins>
      <w:ins w:id="55" w:author="machar_s" w:date="2011-06-01T14:20:00Z">
        <w:r>
          <w:rPr>
            <w:lang w:val="en-US"/>
          </w:rPr>
          <w:t xml:space="preserve">different implemented user interfaces </w:t>
        </w:r>
      </w:ins>
    </w:p>
    <w:p w:rsidR="004B0714" w:rsidRDefault="004B0714" w:rsidP="004368AA">
      <w:pPr>
        <w:spacing w:before="25" w:after="0"/>
        <w:jc w:val="both"/>
        <w:rPr>
          <w:ins w:id="56" w:author="machar_s" w:date="2011-06-01T14:17:00Z"/>
          <w:lang w:val="en-US"/>
        </w:rPr>
      </w:pPr>
    </w:p>
    <w:p w:rsidR="004B0714" w:rsidRDefault="004B0714" w:rsidP="004368AA">
      <w:pPr>
        <w:spacing w:before="25" w:after="0"/>
        <w:jc w:val="both"/>
        <w:rPr>
          <w:ins w:id="57" w:author="machar_s" w:date="2011-06-01T14:47:00Z"/>
          <w:lang w:val="en-US"/>
        </w:rPr>
      </w:pPr>
      <w:ins w:id="58" w:author="machar_s" w:date="2011-06-01T14:17:00Z">
        <w:r>
          <w:rPr>
            <w:lang w:val="en-US"/>
          </w:rPr>
          <w:t xml:space="preserve">Also describe the interaction among the </w:t>
        </w:r>
        <w:r>
          <w:rPr>
            <w:lang w:val="en-US"/>
          </w:rPr>
          <w:t>different</w:t>
        </w:r>
        <w:r>
          <w:rPr>
            <w:lang w:val="en-US"/>
          </w:rPr>
          <w:t xml:space="preserve"> components </w:t>
        </w:r>
      </w:ins>
    </w:p>
    <w:p w:rsidR="005D57BD" w:rsidRDefault="005D57BD" w:rsidP="004368AA">
      <w:pPr>
        <w:spacing w:before="25" w:after="0"/>
        <w:jc w:val="both"/>
        <w:rPr>
          <w:ins w:id="59" w:author="machar_s" w:date="2011-06-01T14:47:00Z"/>
          <w:lang w:val="en-US"/>
        </w:rPr>
      </w:pPr>
    </w:p>
    <w:p w:rsidR="005D57BD" w:rsidRDefault="005D57BD" w:rsidP="004368AA">
      <w:pPr>
        <w:spacing w:before="25" w:after="0"/>
        <w:jc w:val="both"/>
        <w:rPr>
          <w:ins w:id="60" w:author="machar_s" w:date="2011-06-01T14:17:00Z"/>
          <w:lang w:val="en-US"/>
        </w:rPr>
      </w:pPr>
      <w:ins w:id="61" w:author="machar_s" w:date="2011-06-01T14:47:00Z">
        <w:r>
          <w:rPr>
            <w:lang w:val="en-US"/>
          </w:rPr>
          <w:t xml:space="preserve">The </w:t>
        </w:r>
        <w:r>
          <w:rPr>
            <w:lang w:val="en-US"/>
          </w:rPr>
          <w:t>communication</w:t>
        </w:r>
        <w:r>
          <w:rPr>
            <w:lang w:val="en-US"/>
          </w:rPr>
          <w:t xml:space="preserve"> with external </w:t>
        </w:r>
      </w:ins>
      <w:ins w:id="62" w:author="machar_s" w:date="2011-06-01T14:48:00Z">
        <w:r>
          <w:rPr>
            <w:lang w:val="en-US"/>
          </w:rPr>
          <w:t xml:space="preserve">OrBAC </w:t>
        </w:r>
      </w:ins>
      <w:ins w:id="63" w:author="machar_s" w:date="2011-06-01T14:47:00Z">
        <w:r>
          <w:rPr>
            <w:lang w:val="en-US"/>
          </w:rPr>
          <w:t>components</w:t>
        </w:r>
      </w:ins>
      <w:ins w:id="64" w:author="machar_s" w:date="2011-06-01T14:48:00Z">
        <w:r>
          <w:rPr>
            <w:lang w:val="en-US"/>
          </w:rPr>
          <w:t xml:space="preserve"> is done thought XML files, the definition of </w:t>
        </w:r>
      </w:ins>
      <w:ins w:id="65" w:author="machar_s" w:date="2011-06-01T14:50:00Z">
        <w:r>
          <w:rPr>
            <w:lang w:val="en-US"/>
          </w:rPr>
          <w:t>these</w:t>
        </w:r>
      </w:ins>
      <w:ins w:id="66" w:author="machar_s" w:date="2011-06-01T14:48:00Z">
        <w:r>
          <w:rPr>
            <w:lang w:val="en-US"/>
          </w:rPr>
          <w:t xml:space="preserve"> files was establish in  </w:t>
        </w:r>
      </w:ins>
      <w:ins w:id="67" w:author="machar_s" w:date="2011-06-01T14:47:00Z">
        <w:r>
          <w:rPr>
            <w:lang w:val="en-US"/>
          </w:rPr>
          <w:t xml:space="preserve"> </w:t>
        </w:r>
      </w:ins>
    </w:p>
    <w:p w:rsidR="004B0714" w:rsidRDefault="004B0714" w:rsidP="004368AA">
      <w:pPr>
        <w:spacing w:before="25" w:after="0"/>
        <w:jc w:val="both"/>
        <w:rPr>
          <w:ins w:id="68" w:author="machar_s" w:date="2011-06-01T14:21:00Z"/>
          <w:lang w:val="en-US"/>
        </w:rPr>
      </w:pPr>
    </w:p>
    <w:p w:rsidR="001B2970" w:rsidRDefault="004B0714" w:rsidP="004368AA">
      <w:pPr>
        <w:spacing w:before="25" w:after="0"/>
        <w:jc w:val="both"/>
        <w:rPr>
          <w:ins w:id="69" w:author="machar_s" w:date="2011-06-01T15:50:00Z"/>
          <w:lang w:val="en-US"/>
        </w:rPr>
      </w:pPr>
      <w:ins w:id="70" w:author="machar_s" w:date="2011-06-01T14:21:00Z">
        <w:r w:rsidRPr="001B2970">
          <w:rPr>
            <w:b/>
            <w:lang w:val="en-US"/>
          </w:rPr>
          <w:t>Mana</w:t>
        </w:r>
        <w:r w:rsidR="008418C3" w:rsidRPr="001B2970">
          <w:rPr>
            <w:b/>
            <w:lang w:val="en-US"/>
          </w:rPr>
          <w:t>ge</w:t>
        </w:r>
        <w:r w:rsidRPr="001B2970">
          <w:rPr>
            <w:b/>
            <w:lang w:val="en-US"/>
          </w:rPr>
          <w:t>ment</w:t>
        </w:r>
        <w:r w:rsidR="00C06579" w:rsidRPr="001B2970">
          <w:rPr>
            <w:b/>
            <w:lang w:val="en-US"/>
          </w:rPr>
          <w:t xml:space="preserve"> Service</w:t>
        </w:r>
        <w:r w:rsidR="008418C3" w:rsidRPr="001B2970">
          <w:rPr>
            <w:b/>
            <w:lang w:val="en-US"/>
          </w:rPr>
          <w:t>:</w:t>
        </w:r>
        <w:r w:rsidR="008418C3">
          <w:rPr>
            <w:lang w:val="en-US"/>
          </w:rPr>
          <w:t xml:space="preserve"> </w:t>
        </w:r>
      </w:ins>
    </w:p>
    <w:p w:rsidR="004B0714" w:rsidRDefault="0021688B" w:rsidP="004368AA">
      <w:pPr>
        <w:spacing w:before="25" w:after="0"/>
        <w:jc w:val="both"/>
        <w:rPr>
          <w:ins w:id="71" w:author="machar_s" w:date="2011-06-01T15:45:00Z"/>
          <w:lang w:val="en-US"/>
        </w:rPr>
      </w:pPr>
      <w:ins w:id="72" w:author="machar_s" w:date="2011-06-01T15:53:00Z">
        <w:r>
          <w:rPr>
            <w:lang w:val="en-US"/>
          </w:rPr>
          <w:t>This</w:t>
        </w:r>
      </w:ins>
      <w:ins w:id="73" w:author="machar_s" w:date="2011-06-01T14:28:00Z">
        <w:r w:rsidR="008418C3">
          <w:rPr>
            <w:lang w:val="en-US"/>
          </w:rPr>
          <w:t xml:space="preserve"> module is </w:t>
        </w:r>
      </w:ins>
      <w:ins w:id="74" w:author="machar_s" w:date="2011-06-01T14:51:00Z">
        <w:r w:rsidR="005D57BD">
          <w:rPr>
            <w:lang w:val="en-US"/>
          </w:rPr>
          <w:t xml:space="preserve">in </w:t>
        </w:r>
      </w:ins>
      <w:ins w:id="75" w:author="machar_s" w:date="2011-06-01T14:28:00Z">
        <w:r w:rsidR="008418C3">
          <w:rPr>
            <w:lang w:val="en-US"/>
          </w:rPr>
          <w:t>charge</w:t>
        </w:r>
      </w:ins>
      <w:ins w:id="76" w:author="machar_s" w:date="2011-06-01T14:51:00Z">
        <w:r w:rsidR="005D57BD">
          <w:rPr>
            <w:lang w:val="en-US"/>
          </w:rPr>
          <w:t xml:space="preserve"> of </w:t>
        </w:r>
      </w:ins>
      <w:ins w:id="77" w:author="machar_s" w:date="2011-06-01T14:27:00Z">
        <w:r w:rsidR="008418C3">
          <w:rPr>
            <w:lang w:val="en-US"/>
          </w:rPr>
          <w:t xml:space="preserve">OrBAC </w:t>
        </w:r>
      </w:ins>
      <w:ins w:id="78" w:author="machar_s" w:date="2011-06-01T14:51:00Z">
        <w:r w:rsidR="00AE259F">
          <w:rPr>
            <w:lang w:val="en-US"/>
          </w:rPr>
          <w:t>Administrat</w:t>
        </w:r>
      </w:ins>
      <w:ins w:id="79" w:author="machar_s" w:date="2011-06-01T14:52:00Z">
        <w:r w:rsidR="00AE259F">
          <w:rPr>
            <w:lang w:val="en-US"/>
          </w:rPr>
          <w:t xml:space="preserve">ion, Security </w:t>
        </w:r>
        <w:r w:rsidR="0001310F">
          <w:rPr>
            <w:lang w:val="en-US"/>
          </w:rPr>
          <w:t xml:space="preserve">and </w:t>
        </w:r>
      </w:ins>
      <w:ins w:id="80" w:author="machar_s" w:date="2011-06-01T15:19:00Z">
        <w:r w:rsidR="0001310F">
          <w:rPr>
            <w:lang w:val="en-US"/>
          </w:rPr>
          <w:t>C</w:t>
        </w:r>
      </w:ins>
      <w:ins w:id="81" w:author="machar_s" w:date="2011-06-01T14:52:00Z">
        <w:r w:rsidR="00AE259F">
          <w:rPr>
            <w:lang w:val="en-US"/>
          </w:rPr>
          <w:t>onfiguration</w:t>
        </w:r>
      </w:ins>
      <w:ins w:id="82" w:author="machar_s" w:date="2011-06-01T14:53:00Z">
        <w:r w:rsidR="00AE259F">
          <w:rPr>
            <w:lang w:val="en-US"/>
          </w:rPr>
          <w:t>.</w:t>
        </w:r>
      </w:ins>
    </w:p>
    <w:p w:rsidR="006F67C0" w:rsidRDefault="0001310F" w:rsidP="006F67C0">
      <w:pPr>
        <w:spacing w:before="25" w:after="0"/>
        <w:ind w:left="708"/>
        <w:jc w:val="both"/>
        <w:rPr>
          <w:ins w:id="83" w:author="machar_s" w:date="2011-06-01T15:26:00Z"/>
          <w:color w:val="00008B"/>
          <w:lang w:val="en-US"/>
        </w:rPr>
      </w:pPr>
      <w:ins w:id="84" w:author="machar_s" w:date="2011-06-01T15:20:00Z">
        <w:r>
          <w:rPr>
            <w:lang w:val="en-US"/>
          </w:rPr>
          <w:t xml:space="preserve">By </w:t>
        </w:r>
      </w:ins>
      <w:ins w:id="85" w:author="machar_s" w:date="2011-06-01T15:19:00Z">
        <w:r>
          <w:rPr>
            <w:lang w:val="en-US"/>
          </w:rPr>
          <w:t>Administration</w:t>
        </w:r>
      </w:ins>
      <w:ins w:id="86" w:author="machar_s" w:date="2011-06-01T15:25:00Z">
        <w:r w:rsidR="006F67C0">
          <w:rPr>
            <w:lang w:val="en-US"/>
          </w:rPr>
          <w:t xml:space="preserve"> Service </w:t>
        </w:r>
      </w:ins>
      <w:ins w:id="87" w:author="machar_s" w:date="2011-06-01T15:23:00Z">
        <w:r w:rsidR="006F67C0" w:rsidRPr="006F67C0">
          <w:rPr>
            <w:color w:val="00008B"/>
            <w:lang w:val="en-US"/>
          </w:rPr>
          <w:t>regard</w:t>
        </w:r>
      </w:ins>
      <w:ins w:id="88" w:author="machar_s" w:date="2011-06-01T15:24:00Z">
        <w:r w:rsidR="006F67C0">
          <w:rPr>
            <w:color w:val="00008B"/>
            <w:lang w:val="en-US"/>
          </w:rPr>
          <w:t>s</w:t>
        </w:r>
      </w:ins>
      <w:ins w:id="89" w:author="machar_s" w:date="2011-06-01T15:23:00Z">
        <w:r w:rsidR="006F67C0" w:rsidRPr="006F67C0">
          <w:rPr>
            <w:color w:val="00008B"/>
            <w:lang w:val="en-US"/>
          </w:rPr>
          <w:t xml:space="preserve"> </w:t>
        </w:r>
      </w:ins>
      <w:ins w:id="90" w:author="machar_s" w:date="2011-06-01T15:24:00Z">
        <w:r w:rsidR="006F67C0">
          <w:rPr>
            <w:color w:val="00008B"/>
            <w:lang w:val="en-US"/>
          </w:rPr>
          <w:t xml:space="preserve">OrBAC </w:t>
        </w:r>
      </w:ins>
      <w:ins w:id="91" w:author="machar_s" w:date="2011-06-01T15:23:00Z">
        <w:r w:rsidR="006F67C0">
          <w:rPr>
            <w:color w:val="00008B"/>
            <w:lang w:val="en-US"/>
          </w:rPr>
          <w:t>database backups</w:t>
        </w:r>
      </w:ins>
      <w:ins w:id="92" w:author="machar_s" w:date="2011-06-01T15:24:00Z">
        <w:r w:rsidR="006F67C0">
          <w:rPr>
            <w:color w:val="00008B"/>
            <w:lang w:val="en-US"/>
          </w:rPr>
          <w:t xml:space="preserve"> and restore</w:t>
        </w:r>
      </w:ins>
      <w:ins w:id="93" w:author="machar_s" w:date="2011-06-01T15:25:00Z">
        <w:r w:rsidR="006F67C0">
          <w:rPr>
            <w:color w:val="00008B"/>
            <w:lang w:val="en-US"/>
          </w:rPr>
          <w:t>,</w:t>
        </w:r>
      </w:ins>
      <w:ins w:id="94" w:author="machar_s" w:date="2011-06-01T15:23:00Z">
        <w:r w:rsidR="006F67C0" w:rsidRPr="006F67C0">
          <w:rPr>
            <w:color w:val="00008B"/>
            <w:lang w:val="en-US"/>
          </w:rPr>
          <w:t xml:space="preserve"> </w:t>
        </w:r>
      </w:ins>
      <w:ins w:id="95" w:author="machar_s" w:date="2011-06-01T15:25:00Z">
        <w:r w:rsidR="006F67C0" w:rsidRPr="006F67C0">
          <w:rPr>
            <w:color w:val="00008B"/>
            <w:lang w:val="en-US"/>
          </w:rPr>
          <w:t>jobs</w:t>
        </w:r>
        <w:r w:rsidR="006F67C0">
          <w:rPr>
            <w:color w:val="00008B"/>
            <w:lang w:val="en-US"/>
          </w:rPr>
          <w:t xml:space="preserve"> s</w:t>
        </w:r>
      </w:ins>
      <w:ins w:id="96" w:author="machar_s" w:date="2011-06-01T15:24:00Z">
        <w:r w:rsidR="006F67C0">
          <w:rPr>
            <w:color w:val="00008B"/>
            <w:lang w:val="en-US"/>
          </w:rPr>
          <w:t>chedule</w:t>
        </w:r>
      </w:ins>
      <w:ins w:id="97" w:author="machar_s" w:date="2011-06-01T15:23:00Z">
        <w:r w:rsidR="006F67C0" w:rsidRPr="006F67C0">
          <w:rPr>
            <w:color w:val="00008B"/>
            <w:lang w:val="en-US"/>
          </w:rPr>
          <w:t>, replication information</w:t>
        </w:r>
      </w:ins>
      <w:ins w:id="98" w:author="machar_s" w:date="2011-06-01T15:54:00Z">
        <w:r w:rsidR="0021688B">
          <w:rPr>
            <w:color w:val="00008B"/>
            <w:lang w:val="en-US"/>
          </w:rPr>
          <w:t>, etc.</w:t>
        </w:r>
      </w:ins>
    </w:p>
    <w:p w:rsidR="006F67C0" w:rsidRDefault="006F67C0" w:rsidP="006F67C0">
      <w:pPr>
        <w:spacing w:before="25" w:after="0"/>
        <w:ind w:left="708"/>
        <w:jc w:val="both"/>
        <w:rPr>
          <w:ins w:id="99" w:author="machar_s" w:date="2011-06-01T15:26:00Z"/>
          <w:color w:val="00008B"/>
          <w:lang w:val="en-US"/>
        </w:rPr>
      </w:pPr>
      <w:ins w:id="100" w:author="machar_s" w:date="2011-06-01T15:26:00Z">
        <w:r>
          <w:rPr>
            <w:color w:val="00008B"/>
            <w:lang w:val="en-US"/>
          </w:rPr>
          <w:t>By security give access to the OrBAC</w:t>
        </w:r>
        <w:r w:rsidR="0021688B">
          <w:rPr>
            <w:color w:val="00008B"/>
            <w:lang w:val="en-US"/>
          </w:rPr>
          <w:t xml:space="preserve"> modules</w:t>
        </w:r>
      </w:ins>
    </w:p>
    <w:p w:rsidR="006F67C0" w:rsidRPr="006F67C0" w:rsidRDefault="006F67C0" w:rsidP="006F67C0">
      <w:pPr>
        <w:spacing w:before="25" w:after="0"/>
        <w:ind w:left="708"/>
        <w:jc w:val="both"/>
        <w:rPr>
          <w:ins w:id="101" w:author="machar_s" w:date="2011-06-01T15:20:00Z"/>
          <w:lang w:val="en-US"/>
        </w:rPr>
      </w:pPr>
      <w:ins w:id="102" w:author="machar_s" w:date="2011-06-01T15:26:00Z">
        <w:r>
          <w:rPr>
            <w:color w:val="00008B"/>
            <w:lang w:val="en-US"/>
          </w:rPr>
          <w:t xml:space="preserve">By configuration </w:t>
        </w:r>
      </w:ins>
      <w:ins w:id="103" w:author="machar_s" w:date="2011-06-01T15:27:00Z">
        <w:r>
          <w:rPr>
            <w:color w:val="00008B"/>
            <w:lang w:val="en-US"/>
          </w:rPr>
          <w:t xml:space="preserve">setting the variables that determine the behavior of </w:t>
        </w:r>
      </w:ins>
      <w:ins w:id="104" w:author="machar_s" w:date="2011-06-01T15:54:00Z">
        <w:r w:rsidR="0021688B">
          <w:rPr>
            <w:color w:val="00008B"/>
            <w:lang w:val="en-US"/>
          </w:rPr>
          <w:t>OrBAC</w:t>
        </w:r>
      </w:ins>
      <w:ins w:id="105" w:author="machar_s" w:date="2011-06-01T15:26:00Z">
        <w:r>
          <w:rPr>
            <w:color w:val="00008B"/>
            <w:lang w:val="en-US"/>
          </w:rPr>
          <w:t xml:space="preserve"> </w:t>
        </w:r>
      </w:ins>
    </w:p>
    <w:p w:rsidR="0001310F" w:rsidRPr="001B2970" w:rsidRDefault="001B2970" w:rsidP="004368AA">
      <w:pPr>
        <w:spacing w:before="25" w:after="0"/>
        <w:jc w:val="both"/>
        <w:rPr>
          <w:ins w:id="106" w:author="machar_s" w:date="2011-06-01T15:46:00Z"/>
          <w:b/>
          <w:lang w:val="en-US"/>
        </w:rPr>
      </w:pPr>
      <w:ins w:id="107" w:author="machar_s" w:date="2011-06-01T15:45:00Z">
        <w:r w:rsidRPr="001B2970">
          <w:rPr>
            <w:b/>
            <w:lang w:val="en-US"/>
          </w:rPr>
          <w:t>Storage Service</w:t>
        </w:r>
      </w:ins>
      <w:ins w:id="108" w:author="machar_s" w:date="2011-06-01T15:46:00Z">
        <w:r w:rsidRPr="001B2970">
          <w:rPr>
            <w:b/>
            <w:lang w:val="en-US"/>
          </w:rPr>
          <w:t>:</w:t>
        </w:r>
      </w:ins>
    </w:p>
    <w:p w:rsidR="001B2970" w:rsidRDefault="001B2970" w:rsidP="004368AA">
      <w:pPr>
        <w:spacing w:before="25" w:after="0"/>
        <w:jc w:val="both"/>
        <w:rPr>
          <w:ins w:id="109" w:author="machar_s" w:date="2011-06-01T15:50:00Z"/>
          <w:lang w:val="en-US"/>
        </w:rPr>
      </w:pPr>
      <w:ins w:id="110" w:author="machar_s" w:date="2011-06-01T15:46:00Z">
        <w:r>
          <w:rPr>
            <w:lang w:val="en-US"/>
          </w:rPr>
          <w:t xml:space="preserve">This module function is </w:t>
        </w:r>
      </w:ins>
      <w:proofErr w:type="gramStart"/>
      <w:ins w:id="111" w:author="machar_s" w:date="2011-06-01T15:48:00Z">
        <w:r>
          <w:rPr>
            <w:lang w:val="en-US"/>
          </w:rPr>
          <w:t>s</w:t>
        </w:r>
      </w:ins>
      <w:ins w:id="112" w:author="machar_s" w:date="2011-06-01T15:46:00Z">
        <w:r>
          <w:rPr>
            <w:lang w:val="en-US"/>
          </w:rPr>
          <w:t>tore</w:t>
        </w:r>
        <w:proofErr w:type="gramEnd"/>
        <w:r>
          <w:rPr>
            <w:lang w:val="en-US"/>
          </w:rPr>
          <w:t xml:space="preserve"> all the elements of </w:t>
        </w:r>
      </w:ins>
      <w:ins w:id="113" w:author="machar_s" w:date="2011-06-01T15:48:00Z">
        <w:r>
          <w:rPr>
            <w:lang w:val="en-US"/>
          </w:rPr>
          <w:t>OrBAC</w:t>
        </w:r>
      </w:ins>
      <w:ins w:id="114" w:author="machar_s" w:date="2011-06-01T15:47:00Z">
        <w:r>
          <w:rPr>
            <w:lang w:val="en-US"/>
          </w:rPr>
          <w:t xml:space="preserve"> </w:t>
        </w:r>
      </w:ins>
      <w:ins w:id="115" w:author="machar_s" w:date="2011-06-01T15:48:00Z">
        <w:r>
          <w:rPr>
            <w:lang w:val="en-US"/>
          </w:rPr>
          <w:t xml:space="preserve">as well as </w:t>
        </w:r>
      </w:ins>
      <w:ins w:id="116" w:author="machar_s" w:date="2011-06-01T15:53:00Z">
        <w:r w:rsidR="0021688B">
          <w:rPr>
            <w:lang w:val="en-US"/>
          </w:rPr>
          <w:t xml:space="preserve">Logs and </w:t>
        </w:r>
      </w:ins>
      <w:ins w:id="117" w:author="machar_s" w:date="2011-06-01T15:54:00Z">
        <w:r w:rsidR="0021688B">
          <w:rPr>
            <w:lang w:val="en-US"/>
          </w:rPr>
          <w:t xml:space="preserve">Security </w:t>
        </w:r>
      </w:ins>
      <w:ins w:id="118" w:author="machar_s" w:date="2011-06-01T15:53:00Z">
        <w:r w:rsidR="0021688B">
          <w:rPr>
            <w:lang w:val="en-US"/>
          </w:rPr>
          <w:t>Politics</w:t>
        </w:r>
      </w:ins>
      <w:ins w:id="119" w:author="machar_s" w:date="2011-06-01T15:54:00Z">
        <w:r w:rsidR="0021688B">
          <w:rPr>
            <w:lang w:val="en-US"/>
          </w:rPr>
          <w:t>.</w:t>
        </w:r>
      </w:ins>
    </w:p>
    <w:p w:rsidR="001B2970" w:rsidRDefault="001B2970" w:rsidP="004368AA">
      <w:pPr>
        <w:spacing w:before="25" w:after="0"/>
        <w:jc w:val="both"/>
        <w:rPr>
          <w:ins w:id="120" w:author="machar_s" w:date="2011-06-01T15:50:00Z"/>
          <w:b/>
          <w:lang w:val="en-US"/>
        </w:rPr>
      </w:pPr>
      <w:ins w:id="121" w:author="machar_s" w:date="2011-06-01T15:50:00Z">
        <w:r w:rsidRPr="001B2970">
          <w:rPr>
            <w:b/>
            <w:lang w:val="en-US"/>
          </w:rPr>
          <w:t>Connection service</w:t>
        </w:r>
        <w:r>
          <w:rPr>
            <w:b/>
            <w:lang w:val="en-US"/>
          </w:rPr>
          <w:t>:</w:t>
        </w:r>
      </w:ins>
    </w:p>
    <w:p w:rsidR="001B2970" w:rsidRPr="001B2970" w:rsidRDefault="001B2970" w:rsidP="004368AA">
      <w:pPr>
        <w:spacing w:before="25" w:after="0"/>
        <w:jc w:val="both"/>
        <w:rPr>
          <w:ins w:id="122" w:author="machar_s" w:date="2011-06-01T15:50:00Z"/>
          <w:lang w:val="en-US"/>
        </w:rPr>
      </w:pPr>
      <w:ins w:id="123" w:author="machar_s" w:date="2011-06-01T15:52:00Z">
        <w:r>
          <w:rPr>
            <w:lang w:val="en-US"/>
          </w:rPr>
          <w:t>It i</w:t>
        </w:r>
      </w:ins>
      <w:ins w:id="124" w:author="machar_s" w:date="2011-06-01T15:51:00Z">
        <w:r>
          <w:rPr>
            <w:lang w:val="en-US"/>
          </w:rPr>
          <w:t xml:space="preserve">s </w:t>
        </w:r>
      </w:ins>
      <w:ins w:id="125" w:author="machar_s" w:date="2011-06-01T15:52:00Z">
        <w:r>
          <w:rPr>
            <w:lang w:val="en-US"/>
          </w:rPr>
          <w:t xml:space="preserve">an </w:t>
        </w:r>
      </w:ins>
      <w:ins w:id="126" w:author="machar_s" w:date="2011-06-01T15:51:00Z">
        <w:r>
          <w:rPr>
            <w:lang w:val="en-US"/>
          </w:rPr>
          <w:t xml:space="preserve">API that allows the interaction between </w:t>
        </w:r>
        <w:r>
          <w:rPr>
            <w:lang w:val="en-US"/>
          </w:rPr>
          <w:t>OrBAC</w:t>
        </w:r>
        <w:r>
          <w:rPr>
            <w:lang w:val="en-US"/>
          </w:rPr>
          <w:t xml:space="preserve"> and </w:t>
        </w:r>
        <w:r>
          <w:rPr>
            <w:lang w:val="en-US"/>
          </w:rPr>
          <w:t>graphic</w:t>
        </w:r>
        <w:r>
          <w:rPr>
            <w:lang w:val="en-US"/>
          </w:rPr>
          <w:t xml:space="preserve"> interface or </w:t>
        </w:r>
      </w:ins>
      <w:ins w:id="127" w:author="machar_s" w:date="2011-06-01T15:52:00Z">
        <w:r>
          <w:rPr>
            <w:lang w:val="en-US"/>
          </w:rPr>
          <w:t>remote systems</w:t>
        </w:r>
      </w:ins>
    </w:p>
    <w:p w:rsidR="00986181" w:rsidRDefault="00986181" w:rsidP="004368AA">
      <w:pPr>
        <w:spacing w:before="25" w:after="0"/>
        <w:jc w:val="both"/>
        <w:rPr>
          <w:ins w:id="128" w:author="machar_s" w:date="2011-06-01T16:05:00Z"/>
          <w:b/>
          <w:lang w:val="en-US"/>
        </w:rPr>
      </w:pPr>
    </w:p>
    <w:p w:rsidR="00986181" w:rsidRDefault="0021688B" w:rsidP="004368AA">
      <w:pPr>
        <w:spacing w:before="25" w:after="0"/>
        <w:jc w:val="both"/>
        <w:rPr>
          <w:ins w:id="129" w:author="machar_s" w:date="2011-06-01T16:05:00Z"/>
          <w:b/>
          <w:lang w:val="en-US"/>
        </w:rPr>
      </w:pPr>
      <w:ins w:id="130" w:author="machar_s" w:date="2011-06-01T15:55:00Z">
        <w:r w:rsidRPr="00986181">
          <w:rPr>
            <w:b/>
            <w:lang w:val="en-US"/>
          </w:rPr>
          <w:t>Context Manager:</w:t>
        </w:r>
      </w:ins>
      <w:ins w:id="131" w:author="machar_s" w:date="2011-06-01T16:03:00Z">
        <w:r w:rsidR="00986181" w:rsidRPr="00986181">
          <w:rPr>
            <w:b/>
            <w:lang w:val="en-US"/>
            <w:rPrChange w:id="132" w:author="machar_s" w:date="2011-06-01T16:05:00Z">
              <w:rPr>
                <w:b/>
                <w:lang w:val="es-VE"/>
              </w:rPr>
            </w:rPrChange>
          </w:rPr>
          <w:t xml:space="preserve"> </w:t>
        </w:r>
      </w:ins>
    </w:p>
    <w:p w:rsidR="00986181" w:rsidRDefault="00986181" w:rsidP="004368AA">
      <w:pPr>
        <w:spacing w:before="25" w:after="0"/>
        <w:jc w:val="both"/>
        <w:rPr>
          <w:ins w:id="133" w:author="machar_s" w:date="2011-06-01T16:04:00Z"/>
          <w:b/>
          <w:lang w:val="en-US"/>
        </w:rPr>
      </w:pPr>
      <w:ins w:id="134" w:author="machar_s" w:date="2011-06-01T16:03:00Z">
        <w:r w:rsidRPr="00986181">
          <w:rPr>
            <w:b/>
            <w:lang w:val="en-US"/>
            <w:rPrChange w:id="135" w:author="machar_s" w:date="2011-06-01T16:04:00Z">
              <w:rPr>
                <w:b/>
                <w:lang w:val="es-VE"/>
              </w:rPr>
            </w:rPrChange>
          </w:rPr>
          <w:t xml:space="preserve">Some </w:t>
        </w:r>
        <w:proofErr w:type="spellStart"/>
        <w:r w:rsidRPr="00986181">
          <w:rPr>
            <w:b/>
            <w:lang w:val="en-US"/>
            <w:rPrChange w:id="136" w:author="machar_s" w:date="2011-06-01T16:04:00Z">
              <w:rPr>
                <w:b/>
                <w:lang w:val="es-VE"/>
              </w:rPr>
            </w:rPrChange>
          </w:rPr>
          <w:t>componets</w:t>
        </w:r>
        <w:proofErr w:type="spellEnd"/>
        <w:r w:rsidRPr="00986181">
          <w:rPr>
            <w:b/>
            <w:lang w:val="en-US"/>
            <w:rPrChange w:id="137" w:author="machar_s" w:date="2011-06-01T16:04:00Z">
              <w:rPr>
                <w:b/>
                <w:lang w:val="es-VE"/>
              </w:rPr>
            </w:rPrChange>
          </w:rPr>
          <w:t xml:space="preserve"> </w:t>
        </w:r>
      </w:ins>
      <w:ins w:id="138" w:author="machar_s" w:date="2011-06-01T16:04:00Z">
        <w:r>
          <w:rPr>
            <w:b/>
            <w:lang w:val="en-US"/>
          </w:rPr>
          <w:t xml:space="preserve">cannot support the context definition so the idea is that this component </w:t>
        </w:r>
      </w:ins>
    </w:p>
    <w:p w:rsidR="00986181" w:rsidRDefault="00986181" w:rsidP="004368AA">
      <w:pPr>
        <w:spacing w:before="25" w:after="0"/>
        <w:jc w:val="both"/>
        <w:rPr>
          <w:ins w:id="139" w:author="machar_s" w:date="2011-06-01T16:05:00Z"/>
          <w:b/>
          <w:lang w:val="en-US"/>
        </w:rPr>
      </w:pPr>
      <w:proofErr w:type="gramStart"/>
      <w:ins w:id="140" w:author="machar_s" w:date="2011-06-01T16:04:00Z">
        <w:r>
          <w:rPr>
            <w:b/>
            <w:lang w:val="en-US"/>
          </w:rPr>
          <w:t>need</w:t>
        </w:r>
        <w:proofErr w:type="gramEnd"/>
        <w:r>
          <w:rPr>
            <w:b/>
            <w:lang w:val="en-US"/>
          </w:rPr>
          <w:t xml:space="preserve"> </w:t>
        </w:r>
      </w:ins>
    </w:p>
    <w:p w:rsidR="00986181" w:rsidRPr="00986181" w:rsidRDefault="00986181" w:rsidP="004368AA">
      <w:pPr>
        <w:spacing w:before="25" w:after="0"/>
        <w:jc w:val="both"/>
        <w:rPr>
          <w:ins w:id="141" w:author="machar_s" w:date="2011-06-01T16:03:00Z"/>
          <w:b/>
          <w:lang w:val="en-US"/>
          <w:rPrChange w:id="142" w:author="machar_s" w:date="2011-06-01T16:07:00Z">
            <w:rPr>
              <w:ins w:id="143" w:author="machar_s" w:date="2011-06-01T16:03:00Z"/>
              <w:b/>
              <w:lang w:val="es-VE"/>
            </w:rPr>
          </w:rPrChange>
        </w:rPr>
      </w:pPr>
      <w:ins w:id="144" w:author="machar_s" w:date="2011-06-01T16:05:00Z">
        <w:r>
          <w:rPr>
            <w:b/>
            <w:lang w:val="en-US"/>
          </w:rPr>
          <w:t>Context Agent:</w:t>
        </w:r>
      </w:ins>
      <w:ins w:id="145" w:author="machar_s" w:date="2011-06-01T16:06:00Z">
        <w:r>
          <w:rPr>
            <w:b/>
            <w:lang w:val="en-US"/>
          </w:rPr>
          <w:t xml:space="preserve"> take request f</w:t>
        </w:r>
      </w:ins>
      <w:ins w:id="146" w:author="machar_s" w:date="2011-06-01T16:07:00Z">
        <w:r>
          <w:rPr>
            <w:b/>
            <w:lang w:val="en-US"/>
          </w:rPr>
          <w:t>r</w:t>
        </w:r>
      </w:ins>
      <w:ins w:id="147" w:author="machar_s" w:date="2011-06-01T16:06:00Z">
        <w:r>
          <w:rPr>
            <w:b/>
            <w:lang w:val="en-US"/>
          </w:rPr>
          <w:t xml:space="preserve">om </w:t>
        </w:r>
      </w:ins>
      <w:ins w:id="148" w:author="machar_s" w:date="2011-06-01T16:07:00Z">
        <w:r>
          <w:rPr>
            <w:b/>
            <w:lang w:val="en-US"/>
          </w:rPr>
          <w:t xml:space="preserve">the application </w:t>
        </w:r>
      </w:ins>
      <w:ins w:id="149" w:author="machar_s" w:date="2011-06-01T16:06:00Z">
        <w:r>
          <w:rPr>
            <w:b/>
            <w:lang w:val="en-US"/>
          </w:rPr>
          <w:t xml:space="preserve"> </w:t>
        </w:r>
      </w:ins>
    </w:p>
    <w:p w:rsidR="001B2970" w:rsidRPr="00986181" w:rsidRDefault="0021688B" w:rsidP="004368AA">
      <w:pPr>
        <w:spacing w:before="25" w:after="0"/>
        <w:jc w:val="both"/>
        <w:rPr>
          <w:ins w:id="150" w:author="machar_s" w:date="2011-06-01T15:55:00Z"/>
          <w:b/>
          <w:lang w:val="es-VE"/>
          <w:rPrChange w:id="151" w:author="machar_s" w:date="2011-06-01T16:03:00Z">
            <w:rPr>
              <w:ins w:id="152" w:author="machar_s" w:date="2011-06-01T15:55:00Z"/>
              <w:b/>
              <w:lang w:val="en-US"/>
            </w:rPr>
          </w:rPrChange>
        </w:rPr>
      </w:pPr>
      <w:ins w:id="153" w:author="machar_s" w:date="2011-06-01T16:02:00Z">
        <w:r w:rsidRPr="00986181">
          <w:rPr>
            <w:b/>
            <w:lang w:val="en-US"/>
          </w:rPr>
          <w:t xml:space="preserve"> </w:t>
        </w:r>
      </w:ins>
      <w:ins w:id="154" w:author="machar_s" w:date="2011-06-01T16:03:00Z">
        <w:r w:rsidR="00986181" w:rsidRPr="00986181">
          <w:rPr>
            <w:b/>
            <w:lang w:val="es-VE"/>
            <w:rPrChange w:id="155" w:author="machar_s" w:date="2011-06-01T16:03:00Z">
              <w:rPr>
                <w:b/>
                <w:lang w:val="en-US"/>
              </w:rPr>
            </w:rPrChange>
          </w:rPr>
          <w:t xml:space="preserve">no estoy claro </w:t>
        </w:r>
        <w:proofErr w:type="spellStart"/>
        <w:r w:rsidR="00986181" w:rsidRPr="00986181">
          <w:rPr>
            <w:b/>
            <w:lang w:val="es-VE"/>
            <w:rPrChange w:id="156" w:author="machar_s" w:date="2011-06-01T16:03:00Z">
              <w:rPr>
                <w:b/>
                <w:lang w:val="en-US"/>
              </w:rPr>
            </w:rPrChange>
          </w:rPr>
          <w:t>todavia</w:t>
        </w:r>
        <w:proofErr w:type="spellEnd"/>
        <w:r w:rsidR="00986181" w:rsidRPr="00986181">
          <w:rPr>
            <w:b/>
            <w:lang w:val="es-VE"/>
            <w:rPrChange w:id="157" w:author="machar_s" w:date="2011-06-01T16:03:00Z">
              <w:rPr>
                <w:b/>
                <w:lang w:val="en-US"/>
              </w:rPr>
            </w:rPrChange>
          </w:rPr>
          <w:t xml:space="preserve"> pero la idea es de que alguien monitoree los diferentes contextos </w:t>
        </w:r>
      </w:ins>
    </w:p>
    <w:p w:rsidR="0021688B" w:rsidRPr="00986181" w:rsidRDefault="0021688B" w:rsidP="004368AA">
      <w:pPr>
        <w:spacing w:before="25" w:after="0"/>
        <w:jc w:val="both"/>
        <w:rPr>
          <w:ins w:id="158" w:author="machar_s" w:date="2011-06-01T15:55:00Z"/>
          <w:b/>
          <w:lang w:val="es-VE"/>
          <w:rPrChange w:id="159" w:author="machar_s" w:date="2011-06-01T16:03:00Z">
            <w:rPr>
              <w:ins w:id="160" w:author="machar_s" w:date="2011-06-01T15:55:00Z"/>
              <w:b/>
              <w:lang w:val="en-US"/>
            </w:rPr>
          </w:rPrChange>
        </w:rPr>
      </w:pPr>
    </w:p>
    <w:p w:rsidR="0021688B" w:rsidRPr="00986181" w:rsidRDefault="0021688B" w:rsidP="004368AA">
      <w:pPr>
        <w:spacing w:before="25" w:after="0"/>
        <w:jc w:val="both"/>
        <w:rPr>
          <w:ins w:id="161" w:author="machar_s" w:date="2011-06-01T14:53:00Z"/>
          <w:b/>
          <w:lang w:val="es-VE"/>
          <w:rPrChange w:id="162" w:author="machar_s" w:date="2011-06-01T16:03:00Z">
            <w:rPr>
              <w:ins w:id="163" w:author="machar_s" w:date="2011-06-01T14:53:00Z"/>
              <w:b/>
              <w:lang w:val="en-US"/>
            </w:rPr>
          </w:rPrChange>
        </w:rPr>
      </w:pPr>
    </w:p>
    <w:p w:rsidR="00AE259F" w:rsidRPr="00986181" w:rsidRDefault="00AE259F" w:rsidP="004368AA">
      <w:pPr>
        <w:spacing w:before="25" w:after="0"/>
        <w:jc w:val="both"/>
        <w:rPr>
          <w:ins w:id="164" w:author="machar_s" w:date="2011-06-01T14:53:00Z"/>
          <w:lang w:val="es-VE"/>
          <w:rPrChange w:id="165" w:author="machar_s" w:date="2011-06-01T16:03:00Z">
            <w:rPr>
              <w:ins w:id="166" w:author="machar_s" w:date="2011-06-01T14:53:00Z"/>
              <w:lang w:val="en-US"/>
            </w:rPr>
          </w:rPrChange>
        </w:rPr>
      </w:pPr>
    </w:p>
    <w:p w:rsidR="00AE259F" w:rsidRPr="00986181" w:rsidRDefault="00AE259F" w:rsidP="004368AA">
      <w:pPr>
        <w:spacing w:before="25" w:after="0"/>
        <w:jc w:val="both"/>
        <w:rPr>
          <w:ins w:id="167" w:author="machar_s" w:date="2011-06-01T14:11:00Z"/>
          <w:lang w:val="es-VE"/>
          <w:rPrChange w:id="168" w:author="machar_s" w:date="2011-06-01T16:03:00Z">
            <w:rPr>
              <w:ins w:id="169" w:author="machar_s" w:date="2011-06-01T14:11:00Z"/>
              <w:lang w:val="en-US"/>
            </w:rPr>
          </w:rPrChange>
        </w:rPr>
      </w:pPr>
    </w:p>
    <w:p w:rsidR="004B0714" w:rsidRPr="004B0714" w:rsidDel="004B0714" w:rsidRDefault="0021688B" w:rsidP="004368AA">
      <w:pPr>
        <w:spacing w:before="25" w:after="0"/>
        <w:jc w:val="both"/>
        <w:rPr>
          <w:del w:id="170" w:author="machar_s" w:date="2011-06-01T14:13:00Z"/>
          <w:lang w:val="es-VE"/>
        </w:rPr>
      </w:pPr>
      <w:ins w:id="171" w:author="machar_s" w:date="2011-06-01T16:00:00Z">
        <w:r w:rsidRPr="0021688B">
          <w:drawing>
            <wp:inline distT="0" distB="0" distL="0" distR="0">
              <wp:extent cx="6120130" cy="4453582"/>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6120130" cy="4453582"/>
                      </a:xfrm>
                      <a:prstGeom prst="rect">
                        <a:avLst/>
                      </a:prstGeom>
                      <a:noFill/>
                      <a:ln w="9525">
                        <a:noFill/>
                        <a:miter lim="800000"/>
                        <a:headEnd/>
                        <a:tailEnd/>
                      </a:ln>
                    </pic:spPr>
                  </pic:pic>
                </a:graphicData>
              </a:graphic>
            </wp:inline>
          </w:drawing>
        </w:r>
      </w:ins>
    </w:p>
    <w:p w:rsidR="009A39FD" w:rsidRPr="00BC692C" w:rsidRDefault="00B35590" w:rsidP="00B35590">
      <w:pPr>
        <w:spacing w:before="25" w:after="0"/>
        <w:jc w:val="center"/>
        <w:rPr>
          <w:lang w:val="en-US"/>
        </w:rPr>
      </w:pPr>
      <w:del w:id="172" w:author="machar_s" w:date="2011-06-01T15:44:00Z">
        <w:r w:rsidRPr="00BC692C" w:rsidDel="001B2970">
          <w:rPr>
            <w:lang w:val="en-US"/>
          </w:rPr>
          <w:drawing>
            <wp:inline distT="0" distB="0" distL="0" distR="0">
              <wp:extent cx="4089310" cy="3361848"/>
              <wp:effectExtent l="19050" t="0" r="644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091098" cy="3363318"/>
                      </a:xfrm>
                      <a:prstGeom prst="rect">
                        <a:avLst/>
                      </a:prstGeom>
                      <a:noFill/>
                      <a:ln w="9525">
                        <a:noFill/>
                        <a:miter lim="800000"/>
                        <a:headEnd/>
                        <a:tailEnd/>
                      </a:ln>
                    </pic:spPr>
                  </pic:pic>
                </a:graphicData>
              </a:graphic>
            </wp:inline>
          </w:drawing>
        </w:r>
      </w:del>
    </w:p>
    <w:p w:rsidR="00B35590" w:rsidRDefault="0085562E" w:rsidP="00B35590">
      <w:pPr>
        <w:spacing w:before="25" w:after="0"/>
        <w:jc w:val="center"/>
        <w:rPr>
          <w:ins w:id="173" w:author="machar_s" w:date="2011-06-01T13:51:00Z"/>
          <w:lang w:val="en-US"/>
        </w:rPr>
      </w:pPr>
      <w:ins w:id="174" w:author="machar_s" w:date="2011-06-01T14:07:00Z">
        <w:r>
          <w:rPr>
            <w:lang w:val="en-US"/>
          </w:rPr>
          <w:t xml:space="preserve">OrBAC Architecture </w:t>
        </w:r>
      </w:ins>
    </w:p>
    <w:p w:rsidR="004309BE" w:rsidRPr="00BC692C" w:rsidRDefault="004309BE" w:rsidP="00B35590">
      <w:pPr>
        <w:spacing w:before="25" w:after="0"/>
        <w:jc w:val="center"/>
        <w:rPr>
          <w:lang w:val="en-US"/>
        </w:rPr>
      </w:pPr>
      <w:ins w:id="175" w:author="machar_s" w:date="2011-06-01T13:51:00Z">
        <w:r>
          <w:rPr>
            <w:lang w:val="en-US"/>
          </w:rPr>
          <w:t>2.1</w:t>
        </w:r>
      </w:ins>
    </w:p>
    <w:p w:rsidR="00B35590" w:rsidRPr="00BC692C" w:rsidRDefault="00B35590" w:rsidP="00B35590">
      <w:pPr>
        <w:spacing w:before="25" w:after="0"/>
        <w:jc w:val="center"/>
        <w:rPr>
          <w:lang w:val="en-US"/>
        </w:rPr>
      </w:pPr>
    </w:p>
    <w:p w:rsidR="00955AC3" w:rsidRPr="00BC692C" w:rsidRDefault="004368AA" w:rsidP="00716277">
      <w:pPr>
        <w:pStyle w:val="Paragraphedeliste"/>
        <w:numPr>
          <w:ilvl w:val="0"/>
          <w:numId w:val="44"/>
        </w:numPr>
        <w:spacing w:before="25" w:after="0"/>
        <w:jc w:val="both"/>
        <w:rPr>
          <w:b/>
          <w:lang w:val="en-US"/>
        </w:rPr>
      </w:pPr>
      <w:r w:rsidRPr="00BC692C">
        <w:rPr>
          <w:b/>
          <w:lang w:val="en-US"/>
        </w:rPr>
        <w:t>XML SCHEMA</w:t>
      </w:r>
    </w:p>
    <w:p w:rsidR="001017B3" w:rsidRPr="00BC692C" w:rsidRDefault="001017B3" w:rsidP="001017B3">
      <w:pPr>
        <w:spacing w:before="25" w:after="0"/>
        <w:jc w:val="both"/>
        <w:rPr>
          <w:lang w:val="en-US"/>
        </w:rPr>
      </w:pPr>
      <w:r w:rsidRPr="00BC692C">
        <w:rPr>
          <w:lang w:val="en-US"/>
        </w:rPr>
        <w:t>For this research, the schema is a structure done in XML which defines what is going to be the template and the parameters in the final file</w:t>
      </w:r>
    </w:p>
    <w:p w:rsidR="004368AA" w:rsidRPr="00BC692C" w:rsidRDefault="00765701" w:rsidP="00716277">
      <w:pPr>
        <w:pStyle w:val="Paragraphedeliste"/>
        <w:numPr>
          <w:ilvl w:val="1"/>
          <w:numId w:val="44"/>
        </w:numPr>
        <w:spacing w:before="25" w:after="0"/>
        <w:jc w:val="both"/>
        <w:rPr>
          <w:b/>
          <w:lang w:val="en-US"/>
        </w:rPr>
      </w:pPr>
      <w:r w:rsidRPr="00BC692C">
        <w:rPr>
          <w:b/>
          <w:lang w:val="en-US"/>
        </w:rPr>
        <w:t>Concepts</w:t>
      </w:r>
    </w:p>
    <w:p w:rsidR="00E87136" w:rsidRPr="00BC692C" w:rsidRDefault="00E87136" w:rsidP="00E87136">
      <w:pPr>
        <w:spacing w:before="25" w:after="0"/>
        <w:ind w:left="360"/>
        <w:jc w:val="both"/>
        <w:rPr>
          <w:lang w:val="en-US"/>
        </w:rPr>
      </w:pPr>
      <w:r w:rsidRPr="00BC692C">
        <w:rPr>
          <w:lang w:val="en-US"/>
        </w:rPr>
        <w:t>Attributes: apply to all the objects in order to have a parallel way of grouping</w:t>
      </w:r>
      <w:r w:rsidR="00E22C87" w:rsidRPr="00BC692C">
        <w:rPr>
          <w:lang w:val="en-US"/>
        </w:rPr>
        <w:t>. Not mandatory</w:t>
      </w:r>
    </w:p>
    <w:p w:rsidR="00E87136" w:rsidRPr="00BC692C" w:rsidRDefault="00E87136" w:rsidP="00E87136">
      <w:pPr>
        <w:spacing w:before="25" w:after="0"/>
        <w:ind w:left="360"/>
        <w:jc w:val="both"/>
        <w:rPr>
          <w:lang w:val="en-US"/>
        </w:rPr>
      </w:pPr>
    </w:p>
    <w:p w:rsidR="00E87136" w:rsidRPr="00BC692C" w:rsidRDefault="00A64713" w:rsidP="00716277">
      <w:pPr>
        <w:pStyle w:val="Paragraphedeliste"/>
        <w:numPr>
          <w:ilvl w:val="0"/>
          <w:numId w:val="44"/>
        </w:numPr>
        <w:spacing w:before="25" w:after="0"/>
        <w:jc w:val="both"/>
        <w:rPr>
          <w:b/>
          <w:lang w:val="en-US"/>
        </w:rPr>
      </w:pPr>
      <w:r w:rsidRPr="00BC692C">
        <w:rPr>
          <w:b/>
          <w:lang w:val="en-US"/>
        </w:rPr>
        <w:t>COMPONENT’S MODEL</w:t>
      </w:r>
    </w:p>
    <w:p w:rsidR="00E27158" w:rsidRPr="00BC692C" w:rsidRDefault="00E27158" w:rsidP="00F96314">
      <w:pPr>
        <w:spacing w:before="25" w:after="0"/>
        <w:jc w:val="both"/>
        <w:rPr>
          <w:lang w:val="en-US"/>
        </w:rPr>
      </w:pPr>
      <w:r w:rsidRPr="00BC692C">
        <w:rPr>
          <w:lang w:val="en-US"/>
        </w:rPr>
        <w:t>W</w:t>
      </w:r>
      <w:r w:rsidR="00E87136" w:rsidRPr="00BC692C">
        <w:rPr>
          <w:lang w:val="en-US"/>
        </w:rPr>
        <w:t xml:space="preserve">hen one policy is </w:t>
      </w:r>
      <w:r w:rsidR="00F96314" w:rsidRPr="00BC692C">
        <w:rPr>
          <w:lang w:val="en-US"/>
        </w:rPr>
        <w:t>applied</w:t>
      </w:r>
      <w:r w:rsidR="00E87136" w:rsidRPr="00BC692C">
        <w:rPr>
          <w:lang w:val="en-US"/>
        </w:rPr>
        <w:t>, it is a</w:t>
      </w:r>
      <w:r w:rsidRPr="00BC692C">
        <w:rPr>
          <w:lang w:val="en-US"/>
        </w:rPr>
        <w:t xml:space="preserve">pply over a role. Which are the parameters for the translation It is how is translated the rule in the configuration, how is the mapping between </w:t>
      </w:r>
      <w:r w:rsidR="00AE1512" w:rsidRPr="00BC692C">
        <w:rPr>
          <w:lang w:val="en-US"/>
        </w:rPr>
        <w:t xml:space="preserve">the policy and the different components </w:t>
      </w:r>
    </w:p>
    <w:p w:rsidR="00765701" w:rsidRPr="00BC692C" w:rsidRDefault="00A64713" w:rsidP="00716277">
      <w:pPr>
        <w:pStyle w:val="Paragraphedeliste"/>
        <w:numPr>
          <w:ilvl w:val="0"/>
          <w:numId w:val="44"/>
        </w:numPr>
        <w:spacing w:before="25" w:after="0"/>
        <w:jc w:val="both"/>
        <w:rPr>
          <w:b/>
          <w:lang w:val="en-US"/>
        </w:rPr>
      </w:pPr>
      <w:r w:rsidRPr="00BC692C">
        <w:rPr>
          <w:b/>
          <w:lang w:val="en-US"/>
        </w:rPr>
        <w:t>MINIMAL POLICY</w:t>
      </w:r>
    </w:p>
    <w:p w:rsidR="00590C59" w:rsidRPr="00BC692C" w:rsidRDefault="00190516" w:rsidP="00F96314">
      <w:pPr>
        <w:spacing w:before="25" w:after="0"/>
        <w:jc w:val="both"/>
        <w:rPr>
          <w:lang w:val="en-US"/>
        </w:rPr>
      </w:pPr>
      <w:proofErr w:type="gramStart"/>
      <w:r w:rsidRPr="00BC692C">
        <w:rPr>
          <w:lang w:val="en-US"/>
        </w:rPr>
        <w:t>Context.</w:t>
      </w:r>
      <w:proofErr w:type="gramEnd"/>
      <w:r w:rsidRPr="00BC692C">
        <w:rPr>
          <w:lang w:val="en-US"/>
        </w:rPr>
        <w:t xml:space="preserve"> </w:t>
      </w:r>
      <w:proofErr w:type="gramStart"/>
      <w:r w:rsidR="000E133D" w:rsidRPr="00BC692C">
        <w:rPr>
          <w:lang w:val="en-US"/>
        </w:rPr>
        <w:t>the</w:t>
      </w:r>
      <w:proofErr w:type="gramEnd"/>
      <w:r w:rsidR="000E133D" w:rsidRPr="00BC692C">
        <w:rPr>
          <w:lang w:val="en-US"/>
        </w:rPr>
        <w:t xml:space="preserve"> multiple elements defined react </w:t>
      </w:r>
      <w:r w:rsidR="00590C59" w:rsidRPr="00BC692C">
        <w:rPr>
          <w:lang w:val="en-US"/>
        </w:rPr>
        <w:t>against</w:t>
      </w:r>
      <w:r w:rsidRPr="00BC692C">
        <w:rPr>
          <w:lang w:val="en-US"/>
        </w:rPr>
        <w:t xml:space="preserve"> attacks. Define attacks contexts and according to this attacks context some rules are defined</w:t>
      </w:r>
      <w:r w:rsidR="00590C59" w:rsidRPr="00BC692C">
        <w:rPr>
          <w:lang w:val="en-US"/>
        </w:rPr>
        <w:t xml:space="preserve"> to block the attacks</w:t>
      </w:r>
      <w:r w:rsidRPr="00BC692C">
        <w:rPr>
          <w:lang w:val="en-US"/>
        </w:rPr>
        <w:t>.</w:t>
      </w:r>
      <w:r w:rsidR="00590C59" w:rsidRPr="00BC692C">
        <w:rPr>
          <w:lang w:val="en-US"/>
        </w:rPr>
        <w:t xml:space="preserve"> In addition we defined the normal context, how the system reacts when does not attack. And another context where is define the rules when all the possible attacks happen, how to manage the difficult decisions. The solution proposed only do context </w:t>
      </w:r>
      <w:r w:rsidR="00590C59" w:rsidRPr="00BC692C">
        <w:rPr>
          <w:lang w:val="en-US"/>
        </w:rPr>
        <w:lastRenderedPageBreak/>
        <w:t xml:space="preserve">management and priorities, now, when the minimal context is activated, which are the rules, </w:t>
      </w:r>
      <w:r w:rsidR="0061552C" w:rsidRPr="00BC692C">
        <w:rPr>
          <w:lang w:val="en-US"/>
        </w:rPr>
        <w:t>depend of the particular environment and the security design</w:t>
      </w:r>
      <w:r w:rsidR="00A35A52" w:rsidRPr="00BC692C">
        <w:rPr>
          <w:lang w:val="en-US"/>
        </w:rPr>
        <w:t xml:space="preserve">. </w:t>
      </w:r>
      <w:proofErr w:type="gramStart"/>
      <w:r w:rsidR="00A35A52" w:rsidRPr="00BC692C">
        <w:rPr>
          <w:lang w:val="en-US"/>
        </w:rPr>
        <w:t>Priorities between contexts.</w:t>
      </w:r>
      <w:proofErr w:type="gramEnd"/>
    </w:p>
    <w:p w:rsidR="000E133D" w:rsidRPr="00BC692C" w:rsidRDefault="000E133D" w:rsidP="008F15E0">
      <w:pPr>
        <w:spacing w:before="25" w:after="0"/>
        <w:ind w:left="360"/>
        <w:jc w:val="both"/>
        <w:rPr>
          <w:lang w:val="en-US"/>
        </w:rPr>
      </w:pPr>
    </w:p>
    <w:p w:rsidR="00324558" w:rsidRPr="00BC692C" w:rsidRDefault="00324558" w:rsidP="00716277">
      <w:pPr>
        <w:pStyle w:val="Paragraphedeliste"/>
        <w:numPr>
          <w:ilvl w:val="0"/>
          <w:numId w:val="44"/>
        </w:numPr>
        <w:spacing w:before="25" w:after="0"/>
        <w:jc w:val="both"/>
        <w:rPr>
          <w:b/>
          <w:lang w:val="en-US"/>
        </w:rPr>
      </w:pPr>
      <w:r w:rsidRPr="00BC692C">
        <w:rPr>
          <w:b/>
          <w:lang w:val="en-US"/>
        </w:rPr>
        <w:t>A</w:t>
      </w:r>
      <w:r w:rsidR="008F15E0" w:rsidRPr="00BC692C">
        <w:rPr>
          <w:b/>
          <w:lang w:val="en-US"/>
        </w:rPr>
        <w:t>PI</w:t>
      </w:r>
    </w:p>
    <w:p w:rsidR="00371DF9" w:rsidRPr="00BC692C" w:rsidRDefault="00371DF9" w:rsidP="00371DF9">
      <w:pPr>
        <w:spacing w:before="25" w:after="0"/>
        <w:ind w:left="360"/>
        <w:jc w:val="both"/>
        <w:rPr>
          <w:lang w:val="en-US"/>
        </w:rPr>
      </w:pPr>
      <w:proofErr w:type="spellStart"/>
      <w:proofErr w:type="gramStart"/>
      <w:r w:rsidRPr="00BC692C">
        <w:rPr>
          <w:lang w:val="en-US"/>
        </w:rPr>
        <w:t>gfg</w:t>
      </w:r>
      <w:proofErr w:type="spellEnd"/>
      <w:proofErr w:type="gramEnd"/>
    </w:p>
    <w:p w:rsidR="00371DF9" w:rsidRPr="00BC692C" w:rsidRDefault="00371DF9" w:rsidP="00716277">
      <w:pPr>
        <w:pStyle w:val="Paragraphedeliste"/>
        <w:numPr>
          <w:ilvl w:val="1"/>
          <w:numId w:val="44"/>
        </w:numPr>
        <w:spacing w:before="25" w:after="0"/>
        <w:jc w:val="both"/>
        <w:rPr>
          <w:b/>
          <w:lang w:val="en-US"/>
        </w:rPr>
      </w:pPr>
      <w:r w:rsidRPr="00BC692C">
        <w:rPr>
          <w:b/>
          <w:lang w:val="en-US"/>
        </w:rPr>
        <w:t>API Pu</w:t>
      </w:r>
      <w:r w:rsidR="00A00BFC" w:rsidRPr="00BC692C">
        <w:rPr>
          <w:b/>
          <w:lang w:val="en-US"/>
        </w:rPr>
        <w:t>ll</w:t>
      </w:r>
      <w:r w:rsidRPr="00BC692C">
        <w:rPr>
          <w:b/>
          <w:lang w:val="en-US"/>
        </w:rPr>
        <w:t xml:space="preserve"> Mode</w:t>
      </w:r>
    </w:p>
    <w:p w:rsidR="00371DF9" w:rsidRPr="00BC692C" w:rsidRDefault="001F1D1A" w:rsidP="00371DF9">
      <w:pPr>
        <w:spacing w:before="25" w:after="0"/>
        <w:ind w:left="708"/>
        <w:jc w:val="both"/>
        <w:rPr>
          <w:lang w:val="en-US"/>
        </w:rPr>
      </w:pPr>
      <w:r w:rsidRPr="00BC692C">
        <w:rPr>
          <w:lang w:val="en-US"/>
        </w:rPr>
        <w:t xml:space="preserve">Use for non defined requirements, when the information related with the policy it’s demanded by </w:t>
      </w:r>
      <w:proofErr w:type="gramStart"/>
      <w:r w:rsidRPr="00BC692C">
        <w:rPr>
          <w:lang w:val="en-US"/>
        </w:rPr>
        <w:t>a none</w:t>
      </w:r>
      <w:proofErr w:type="gramEnd"/>
      <w:r w:rsidRPr="00BC692C">
        <w:rPr>
          <w:lang w:val="en-US"/>
        </w:rPr>
        <w:t xml:space="preserve"> expected component. This API </w:t>
      </w:r>
      <w:r w:rsidR="00417713" w:rsidRPr="00BC692C">
        <w:rPr>
          <w:lang w:val="en-US"/>
        </w:rPr>
        <w:t>defines</w:t>
      </w:r>
      <w:r w:rsidRPr="00BC692C">
        <w:rPr>
          <w:lang w:val="en-US"/>
        </w:rPr>
        <w:t xml:space="preserve"> the subject, action and object and </w:t>
      </w:r>
      <w:r w:rsidR="00FB0EE8" w:rsidRPr="00BC692C">
        <w:rPr>
          <w:lang w:val="en-US"/>
        </w:rPr>
        <w:t>send the request</w:t>
      </w:r>
      <w:r w:rsidRPr="00BC692C">
        <w:rPr>
          <w:lang w:val="en-US"/>
        </w:rPr>
        <w:t xml:space="preserve"> to the </w:t>
      </w:r>
      <w:proofErr w:type="spellStart"/>
      <w:r w:rsidRPr="00BC692C">
        <w:rPr>
          <w:lang w:val="en-US"/>
        </w:rPr>
        <w:t>PyOrBAC</w:t>
      </w:r>
      <w:proofErr w:type="spellEnd"/>
      <w:r w:rsidRPr="00BC692C">
        <w:rPr>
          <w:lang w:val="en-US"/>
        </w:rPr>
        <w:t xml:space="preserve"> engine</w:t>
      </w:r>
      <w:r w:rsidR="00FB0EE8" w:rsidRPr="00BC692C">
        <w:rPr>
          <w:lang w:val="en-US"/>
        </w:rPr>
        <w:t>,</w:t>
      </w:r>
      <w:r w:rsidRPr="00BC692C">
        <w:rPr>
          <w:lang w:val="en-US"/>
        </w:rPr>
        <w:t xml:space="preserve"> who will response with a grant or deny access.</w:t>
      </w:r>
    </w:p>
    <w:p w:rsidR="00FB0EE8" w:rsidRPr="00BC692C" w:rsidRDefault="00FB0EE8" w:rsidP="00371DF9">
      <w:pPr>
        <w:spacing w:before="25" w:after="0"/>
        <w:ind w:left="708"/>
        <w:jc w:val="both"/>
        <w:rPr>
          <w:lang w:val="en-US"/>
        </w:rPr>
      </w:pPr>
      <w:r w:rsidRPr="00BC692C">
        <w:rPr>
          <w:lang w:val="en-US"/>
        </w:rPr>
        <w:t xml:space="preserve">Basically, the policy defined previously its contained in a XML file that correspond with the XML Schema manage by </w:t>
      </w:r>
      <w:proofErr w:type="spellStart"/>
      <w:r w:rsidRPr="00BC692C">
        <w:rPr>
          <w:lang w:val="en-US"/>
        </w:rPr>
        <w:t>PyOrBAC</w:t>
      </w:r>
      <w:proofErr w:type="spellEnd"/>
      <w:r w:rsidR="006661F6" w:rsidRPr="00BC692C">
        <w:rPr>
          <w:lang w:val="en-US"/>
        </w:rPr>
        <w:t>,</w:t>
      </w:r>
      <w:r w:rsidRPr="00BC692C">
        <w:rPr>
          <w:lang w:val="en-US"/>
        </w:rPr>
        <w:t xml:space="preserve"> after that this file </w:t>
      </w:r>
      <w:r w:rsidR="006661F6" w:rsidRPr="00BC692C">
        <w:rPr>
          <w:lang w:val="en-US"/>
        </w:rPr>
        <w:t>go in</w:t>
      </w:r>
      <w:r w:rsidRPr="00BC692C">
        <w:rPr>
          <w:lang w:val="en-US"/>
        </w:rPr>
        <w:t xml:space="preserve"> the policy</w:t>
      </w:r>
      <w:r w:rsidR="006661F6" w:rsidRPr="00BC692C">
        <w:rPr>
          <w:lang w:val="en-US"/>
        </w:rPr>
        <w:t>’s</w:t>
      </w:r>
      <w:r w:rsidRPr="00BC692C">
        <w:rPr>
          <w:lang w:val="en-US"/>
        </w:rPr>
        <w:t xml:space="preserve"> engine</w:t>
      </w:r>
      <w:r w:rsidR="006661F6" w:rsidRPr="00BC692C">
        <w:rPr>
          <w:lang w:val="en-US"/>
        </w:rPr>
        <w:t>.</w:t>
      </w:r>
    </w:p>
    <w:p w:rsidR="00913B7B" w:rsidRPr="00BC692C" w:rsidRDefault="00913B7B" w:rsidP="00371DF9">
      <w:pPr>
        <w:spacing w:before="25" w:after="0"/>
        <w:ind w:left="708"/>
        <w:jc w:val="both"/>
        <w:rPr>
          <w:lang w:val="en-US"/>
        </w:rPr>
      </w:pPr>
      <w:r w:rsidRPr="00BC692C">
        <w:rPr>
          <w:lang w:val="en-US"/>
        </w:rPr>
        <w:t>The possible responses in this case are:</w:t>
      </w:r>
    </w:p>
    <w:p w:rsidR="00913B7B" w:rsidRPr="00BC692C" w:rsidRDefault="00913B7B" w:rsidP="00913B7B">
      <w:pPr>
        <w:pStyle w:val="Paragraphedeliste"/>
        <w:numPr>
          <w:ilvl w:val="0"/>
          <w:numId w:val="41"/>
        </w:numPr>
        <w:spacing w:before="25" w:after="0"/>
        <w:jc w:val="both"/>
        <w:rPr>
          <w:lang w:val="en-US"/>
        </w:rPr>
      </w:pPr>
      <w:r w:rsidRPr="00BC692C">
        <w:rPr>
          <w:lang w:val="en-US"/>
        </w:rPr>
        <w:t>Permit</w:t>
      </w:r>
    </w:p>
    <w:p w:rsidR="00913B7B" w:rsidRPr="00BC692C" w:rsidRDefault="00913B7B" w:rsidP="00913B7B">
      <w:pPr>
        <w:pStyle w:val="Paragraphedeliste"/>
        <w:numPr>
          <w:ilvl w:val="0"/>
          <w:numId w:val="41"/>
        </w:numPr>
        <w:spacing w:before="25" w:after="0"/>
        <w:jc w:val="both"/>
        <w:rPr>
          <w:lang w:val="en-US"/>
        </w:rPr>
      </w:pPr>
      <w:r w:rsidRPr="00BC692C">
        <w:rPr>
          <w:lang w:val="en-US"/>
        </w:rPr>
        <w:t>Deny</w:t>
      </w:r>
    </w:p>
    <w:p w:rsidR="00913B7B" w:rsidRPr="00BC692C" w:rsidRDefault="00913B7B" w:rsidP="00913B7B">
      <w:pPr>
        <w:pStyle w:val="Paragraphedeliste"/>
        <w:numPr>
          <w:ilvl w:val="0"/>
          <w:numId w:val="41"/>
        </w:numPr>
        <w:spacing w:before="25" w:after="0"/>
        <w:jc w:val="both"/>
        <w:rPr>
          <w:lang w:val="en-US"/>
        </w:rPr>
      </w:pPr>
      <w:r w:rsidRPr="00BC692C">
        <w:rPr>
          <w:lang w:val="en-US"/>
        </w:rPr>
        <w:t>No response (In case that does not exist any rule that correspond with the requirement)</w:t>
      </w:r>
    </w:p>
    <w:p w:rsidR="00913B7B" w:rsidRPr="00BC692C" w:rsidRDefault="00913B7B" w:rsidP="00913B7B">
      <w:pPr>
        <w:pStyle w:val="Paragraphedeliste"/>
        <w:numPr>
          <w:ilvl w:val="0"/>
          <w:numId w:val="41"/>
        </w:numPr>
        <w:spacing w:before="25" w:after="0"/>
        <w:jc w:val="both"/>
        <w:rPr>
          <w:lang w:val="en-US"/>
        </w:rPr>
      </w:pPr>
      <w:r w:rsidRPr="00BC692C">
        <w:rPr>
          <w:lang w:val="en-US"/>
        </w:rPr>
        <w:t>Error</w:t>
      </w:r>
    </w:p>
    <w:p w:rsidR="00913B7B" w:rsidRPr="00BC692C" w:rsidRDefault="00913B7B" w:rsidP="00371DF9">
      <w:pPr>
        <w:spacing w:before="25" w:after="0"/>
        <w:ind w:left="708"/>
        <w:jc w:val="both"/>
        <w:rPr>
          <w:lang w:val="en-US"/>
        </w:rPr>
      </w:pPr>
    </w:p>
    <w:p w:rsidR="00371DF9" w:rsidRPr="00BC692C" w:rsidRDefault="0029103A" w:rsidP="00716277">
      <w:pPr>
        <w:pStyle w:val="Paragraphedeliste"/>
        <w:numPr>
          <w:ilvl w:val="1"/>
          <w:numId w:val="44"/>
        </w:numPr>
        <w:spacing w:before="25" w:after="0"/>
        <w:jc w:val="both"/>
        <w:rPr>
          <w:b/>
          <w:lang w:val="en-US"/>
        </w:rPr>
      </w:pPr>
      <w:r w:rsidRPr="00BC692C">
        <w:rPr>
          <w:b/>
          <w:lang w:val="en-US"/>
        </w:rPr>
        <w:t>API Push</w:t>
      </w:r>
      <w:r w:rsidR="00371DF9" w:rsidRPr="00BC692C">
        <w:rPr>
          <w:b/>
          <w:lang w:val="en-US"/>
        </w:rPr>
        <w:t xml:space="preserve"> Mode</w:t>
      </w:r>
    </w:p>
    <w:p w:rsidR="00765701" w:rsidRPr="00BC692C" w:rsidRDefault="001F1D1A" w:rsidP="00B96FC8">
      <w:pPr>
        <w:ind w:left="708"/>
        <w:rPr>
          <w:lang w:val="en-US"/>
        </w:rPr>
      </w:pPr>
      <w:r w:rsidRPr="00BC692C">
        <w:rPr>
          <w:lang w:val="en-US"/>
        </w:rPr>
        <w:t>Use for the interaction with specific and well defined tools</w:t>
      </w:r>
      <w:r w:rsidR="00B96FC8" w:rsidRPr="00BC692C">
        <w:rPr>
          <w:lang w:val="en-US"/>
        </w:rPr>
        <w:t xml:space="preserve">, in this mode exist totally compatibility between the </w:t>
      </w:r>
      <w:r w:rsidR="00441308" w:rsidRPr="00BC692C">
        <w:rPr>
          <w:lang w:val="en-US"/>
        </w:rPr>
        <w:t xml:space="preserve">policies defined in the </w:t>
      </w:r>
      <w:r w:rsidR="00A00BFC" w:rsidRPr="00BC692C">
        <w:rPr>
          <w:lang w:val="en-US"/>
        </w:rPr>
        <w:t xml:space="preserve">engine and the </w:t>
      </w:r>
      <w:r w:rsidR="00611135" w:rsidRPr="00BC692C">
        <w:rPr>
          <w:lang w:val="en-US"/>
        </w:rPr>
        <w:t xml:space="preserve">specific </w:t>
      </w:r>
      <w:r w:rsidR="00A00BFC" w:rsidRPr="00BC692C">
        <w:rPr>
          <w:lang w:val="en-US"/>
        </w:rPr>
        <w:t>component.</w:t>
      </w:r>
      <w:r w:rsidR="00611135" w:rsidRPr="00BC692C">
        <w:rPr>
          <w:lang w:val="en-US"/>
        </w:rPr>
        <w:t xml:space="preserve"> </w:t>
      </w:r>
    </w:p>
    <w:p w:rsidR="00D0059D" w:rsidRPr="00BC692C" w:rsidRDefault="00D0059D" w:rsidP="00B96FC8">
      <w:pPr>
        <w:ind w:left="708"/>
        <w:rPr>
          <w:lang w:val="en-US"/>
        </w:rPr>
      </w:pPr>
      <w:r w:rsidRPr="00BC692C">
        <w:rPr>
          <w:lang w:val="en-US"/>
        </w:rPr>
        <w:t>The complexity in this mode, it’s how configure the different components from the engine, thus it is necessary define how to manage the different contexts in a unique way.</w:t>
      </w:r>
    </w:p>
    <w:p w:rsidR="0056227D" w:rsidRPr="00BC692C" w:rsidRDefault="0056227D" w:rsidP="00B96FC8">
      <w:pPr>
        <w:ind w:left="708"/>
        <w:rPr>
          <w:lang w:val="en-US"/>
        </w:rPr>
      </w:pPr>
      <w:r w:rsidRPr="00BC692C">
        <w:rPr>
          <w:lang w:val="en-US"/>
        </w:rPr>
        <w:t xml:space="preserve">In this scenario when one or several policies change, the </w:t>
      </w:r>
      <w:r w:rsidR="00AE15F1" w:rsidRPr="00BC692C">
        <w:rPr>
          <w:lang w:val="en-US"/>
        </w:rPr>
        <w:t>engine starts</w:t>
      </w:r>
      <w:r w:rsidRPr="00BC692C">
        <w:rPr>
          <w:lang w:val="en-US"/>
        </w:rPr>
        <w:t xml:space="preserve"> the synchronization with the affected component, in order to maintain the most updated information possible. </w:t>
      </w:r>
    </w:p>
    <w:p w:rsidR="00765701" w:rsidRPr="00BC692C" w:rsidRDefault="00A64713" w:rsidP="00716277">
      <w:pPr>
        <w:pStyle w:val="Paragraphedeliste"/>
        <w:numPr>
          <w:ilvl w:val="0"/>
          <w:numId w:val="44"/>
        </w:numPr>
        <w:spacing w:before="25" w:after="0"/>
        <w:jc w:val="both"/>
        <w:rPr>
          <w:b/>
          <w:lang w:val="en-US"/>
        </w:rPr>
      </w:pPr>
      <w:r w:rsidRPr="00BC692C">
        <w:rPr>
          <w:b/>
          <w:lang w:val="en-US"/>
        </w:rPr>
        <w:t>INFRAESTRUCTURE</w:t>
      </w:r>
    </w:p>
    <w:p w:rsidR="00307E47" w:rsidRPr="00BC692C" w:rsidRDefault="00307E47" w:rsidP="00307E47">
      <w:pPr>
        <w:spacing w:before="25" w:after="0"/>
        <w:jc w:val="both"/>
        <w:rPr>
          <w:lang w:val="en-US"/>
        </w:rPr>
      </w:pPr>
      <w:r w:rsidRPr="00BC692C">
        <w:rPr>
          <w:lang w:val="en-US"/>
        </w:rPr>
        <w:t xml:space="preserve">The infrastructure proposed for test the framework it’s based in a virtual network based on </w:t>
      </w:r>
      <w:proofErr w:type="spellStart"/>
      <w:r w:rsidRPr="00BC692C">
        <w:rPr>
          <w:lang w:val="en-US"/>
        </w:rPr>
        <w:t>Ubuntu</w:t>
      </w:r>
      <w:proofErr w:type="spellEnd"/>
      <w:r w:rsidRPr="00BC692C">
        <w:rPr>
          <w:lang w:val="en-US"/>
        </w:rPr>
        <w:t xml:space="preserve"> 10.04 LTS and </w:t>
      </w:r>
      <w:proofErr w:type="spellStart"/>
      <w:r w:rsidRPr="00BC692C">
        <w:rPr>
          <w:lang w:val="en-US"/>
        </w:rPr>
        <w:t>VirtualBox</w:t>
      </w:r>
      <w:proofErr w:type="spellEnd"/>
      <w:r w:rsidRPr="00BC692C">
        <w:rPr>
          <w:lang w:val="en-US"/>
        </w:rPr>
        <w:t>.</w:t>
      </w:r>
    </w:p>
    <w:p w:rsidR="00307E47" w:rsidRPr="00BC692C" w:rsidRDefault="00307E47" w:rsidP="00307E47">
      <w:pPr>
        <w:spacing w:before="25" w:after="0"/>
        <w:jc w:val="both"/>
        <w:rPr>
          <w:b/>
          <w:lang w:val="en-US"/>
        </w:rPr>
      </w:pPr>
    </w:p>
    <w:p w:rsidR="00307E47" w:rsidRPr="00BC692C" w:rsidRDefault="00307E47" w:rsidP="00307E47">
      <w:pPr>
        <w:spacing w:before="25" w:after="0"/>
        <w:jc w:val="both"/>
        <w:rPr>
          <w:lang w:val="en-US"/>
        </w:rPr>
      </w:pPr>
    </w:p>
    <w:p w:rsidR="00A64713" w:rsidRPr="00BC692C" w:rsidRDefault="00A64713" w:rsidP="00A64713">
      <w:pPr>
        <w:spacing w:before="25" w:after="0"/>
        <w:jc w:val="both"/>
        <w:rPr>
          <w:b/>
          <w:lang w:val="en-US"/>
        </w:rPr>
      </w:pPr>
      <w:proofErr w:type="spellStart"/>
      <w:r w:rsidRPr="00BC692C">
        <w:rPr>
          <w:b/>
          <w:lang w:val="en-US"/>
        </w:rPr>
        <w:t>Ubuntu</w:t>
      </w:r>
      <w:proofErr w:type="spellEnd"/>
      <w:r w:rsidRPr="00BC692C">
        <w:rPr>
          <w:b/>
          <w:lang w:val="en-US"/>
        </w:rPr>
        <w:t xml:space="preserve"> 10.04 LTS</w:t>
      </w:r>
    </w:p>
    <w:p w:rsidR="00A64713" w:rsidRPr="00BC692C" w:rsidRDefault="00A64713" w:rsidP="00A64713">
      <w:pPr>
        <w:spacing w:before="25" w:after="0"/>
        <w:jc w:val="both"/>
        <w:rPr>
          <w:b/>
          <w:lang w:val="en-US"/>
        </w:rPr>
      </w:pPr>
      <w:proofErr w:type="spellStart"/>
      <w:r w:rsidRPr="00BC692C">
        <w:rPr>
          <w:b/>
          <w:lang w:val="en-US"/>
        </w:rPr>
        <w:t>VirtualBox</w:t>
      </w:r>
      <w:proofErr w:type="spellEnd"/>
    </w:p>
    <w:p w:rsidR="00A64713" w:rsidRPr="00BC692C" w:rsidRDefault="00A64713" w:rsidP="00A64713">
      <w:pPr>
        <w:spacing w:before="25" w:after="0"/>
        <w:jc w:val="both"/>
        <w:rPr>
          <w:b/>
          <w:lang w:val="en-US"/>
        </w:rPr>
      </w:pPr>
      <w:proofErr w:type="spellStart"/>
      <w:r w:rsidRPr="00BC692C">
        <w:rPr>
          <w:b/>
          <w:lang w:val="en-US"/>
        </w:rPr>
        <w:t>OpenLDAP</w:t>
      </w:r>
      <w:proofErr w:type="spellEnd"/>
    </w:p>
    <w:p w:rsidR="00A64713" w:rsidRPr="00BC692C" w:rsidRDefault="00A64713" w:rsidP="00A64713">
      <w:pPr>
        <w:spacing w:before="25" w:after="0"/>
        <w:jc w:val="both"/>
        <w:rPr>
          <w:b/>
          <w:lang w:val="en-US"/>
        </w:rPr>
      </w:pPr>
    </w:p>
    <w:p w:rsidR="00765701" w:rsidRPr="00BC692C" w:rsidRDefault="00765701" w:rsidP="00716277">
      <w:pPr>
        <w:pStyle w:val="Paragraphedeliste"/>
        <w:numPr>
          <w:ilvl w:val="0"/>
          <w:numId w:val="44"/>
        </w:numPr>
        <w:spacing w:before="25" w:after="0"/>
        <w:jc w:val="both"/>
        <w:rPr>
          <w:b/>
          <w:lang w:val="en-US"/>
        </w:rPr>
      </w:pPr>
    </w:p>
    <w:p w:rsidR="001D1BCD" w:rsidRPr="00BC692C" w:rsidRDefault="001D1BCD" w:rsidP="00AE63C9">
      <w:pPr>
        <w:spacing w:before="25" w:after="0"/>
        <w:jc w:val="both"/>
        <w:rPr>
          <w:b/>
          <w:lang w:val="en-US"/>
        </w:rPr>
      </w:pPr>
      <w:r w:rsidRPr="00BC692C">
        <w:rPr>
          <w:b/>
          <w:lang w:val="en-US"/>
        </w:rPr>
        <w:t>CONCLUSION</w:t>
      </w:r>
    </w:p>
    <w:p w:rsidR="00AE63C9" w:rsidRPr="00BC692C" w:rsidRDefault="00AE63C9" w:rsidP="00AE63C9">
      <w:pPr>
        <w:spacing w:before="25" w:after="0"/>
        <w:jc w:val="both"/>
        <w:rPr>
          <w:b/>
          <w:lang w:val="en-US"/>
        </w:rPr>
      </w:pPr>
    </w:p>
    <w:p w:rsidR="002F1786" w:rsidRPr="00BC692C" w:rsidRDefault="00A27F17" w:rsidP="002F1786">
      <w:pPr>
        <w:spacing w:before="25" w:after="0"/>
        <w:jc w:val="both"/>
        <w:rPr>
          <w:lang w:val="en-US"/>
        </w:rPr>
      </w:pPr>
      <w:r w:rsidRPr="00BC692C">
        <w:rPr>
          <w:lang w:val="en-US"/>
        </w:rPr>
        <w:t>This paper present</w:t>
      </w:r>
      <w:r w:rsidR="007C0D7C" w:rsidRPr="00BC692C">
        <w:rPr>
          <w:lang w:val="en-US"/>
        </w:rPr>
        <w:t>s</w:t>
      </w:r>
      <w:r w:rsidRPr="00BC692C">
        <w:rPr>
          <w:lang w:val="en-US"/>
        </w:rPr>
        <w:t xml:space="preserve"> </w:t>
      </w:r>
    </w:p>
    <w:p w:rsidR="00552E40" w:rsidRPr="00BC692C" w:rsidRDefault="00552E40" w:rsidP="00EA61CB">
      <w:pPr>
        <w:spacing w:before="25" w:after="0"/>
        <w:jc w:val="both"/>
        <w:rPr>
          <w:lang w:val="en-US"/>
        </w:rPr>
      </w:pPr>
    </w:p>
    <w:p w:rsidR="00D60D87" w:rsidRPr="00BC692C" w:rsidRDefault="00D60D87" w:rsidP="00EA61CB">
      <w:pPr>
        <w:spacing w:before="25" w:after="0"/>
        <w:jc w:val="both"/>
        <w:rPr>
          <w:lang w:val="en-US"/>
        </w:rPr>
      </w:pPr>
    </w:p>
    <w:p w:rsidR="00305663" w:rsidRPr="00BC692C" w:rsidRDefault="00332B4E" w:rsidP="00C97169">
      <w:pPr>
        <w:spacing w:after="0" w:line="240" w:lineRule="auto"/>
        <w:jc w:val="both"/>
        <w:rPr>
          <w:rFonts w:asciiTheme="minorHAnsi" w:hAnsiTheme="minorHAnsi"/>
          <w:b/>
          <w:lang w:val="en-US"/>
        </w:rPr>
      </w:pPr>
      <w:r w:rsidRPr="00BC692C">
        <w:rPr>
          <w:rFonts w:asciiTheme="minorHAnsi" w:hAnsiTheme="minorHAnsi"/>
          <w:b/>
          <w:lang w:val="en-US"/>
        </w:rPr>
        <w:t>REFERENCES</w:t>
      </w:r>
    </w:p>
    <w:p w:rsidR="002F1786" w:rsidRPr="00BC692C" w:rsidRDefault="00332B4E" w:rsidP="001B5725">
      <w:pPr>
        <w:spacing w:after="0" w:line="240" w:lineRule="auto"/>
        <w:rPr>
          <w:rFonts w:asciiTheme="minorHAnsi" w:hAnsiTheme="minorHAnsi"/>
          <w:lang w:val="en-US"/>
          <w:rPrChange w:id="176" w:author="machar_s" w:date="2011-06-01T10:52:00Z">
            <w:rPr>
              <w:rFonts w:asciiTheme="minorHAnsi" w:hAnsiTheme="minorHAnsi"/>
            </w:rPr>
          </w:rPrChange>
        </w:rPr>
      </w:pPr>
      <w:r w:rsidRPr="00BC692C">
        <w:rPr>
          <w:rFonts w:asciiTheme="minorHAnsi" w:hAnsiTheme="minorHAnsi"/>
          <w:lang w:val="en-US"/>
        </w:rPr>
        <w:t xml:space="preserve">[1] </w:t>
      </w:r>
      <w:r w:rsidR="006A0BBF" w:rsidRPr="00BC692C">
        <w:rPr>
          <w:lang w:val="en-US"/>
          <w:rPrChange w:id="177" w:author="machar_s" w:date="2011-06-01T10:52:00Z">
            <w:rPr/>
          </w:rPrChange>
        </w:rPr>
        <w:fldChar w:fldCharType="begin"/>
      </w:r>
      <w:r w:rsidR="006A0BBF" w:rsidRPr="00BC692C">
        <w:rPr>
          <w:lang w:val="en-US"/>
          <w:rPrChange w:id="178" w:author="machar_s" w:date="2011-06-01T10:52:00Z">
            <w:rPr/>
          </w:rPrChange>
        </w:rPr>
        <w:instrText>HYPERLINK "http://www.orbac.org"</w:instrText>
      </w:r>
      <w:r w:rsidR="006A0BBF" w:rsidRPr="00BC692C">
        <w:rPr>
          <w:lang w:val="en-US"/>
          <w:rPrChange w:id="179" w:author="machar_s" w:date="2011-06-01T10:52:00Z">
            <w:rPr/>
          </w:rPrChange>
        </w:rPr>
        <w:fldChar w:fldCharType="separate"/>
      </w:r>
      <w:r w:rsidR="00540692" w:rsidRPr="00BC692C">
        <w:rPr>
          <w:rStyle w:val="Lienhypertexte"/>
          <w:rFonts w:asciiTheme="minorHAnsi" w:hAnsiTheme="minorHAnsi"/>
          <w:lang w:val="en-US"/>
          <w:rPrChange w:id="180" w:author="machar_s" w:date="2011-06-01T10:52:00Z">
            <w:rPr>
              <w:rStyle w:val="Lienhypertexte"/>
              <w:rFonts w:asciiTheme="minorHAnsi" w:hAnsiTheme="minorHAnsi"/>
              <w:lang w:val="en-US"/>
            </w:rPr>
          </w:rPrChange>
        </w:rPr>
        <w:t>http://www.orbac.org</w:t>
      </w:r>
      <w:r w:rsidR="006A0BBF" w:rsidRPr="00BC692C">
        <w:rPr>
          <w:lang w:val="en-US"/>
          <w:rPrChange w:id="181" w:author="machar_s" w:date="2011-06-01T10:52:00Z">
            <w:rPr/>
          </w:rPrChange>
        </w:rPr>
        <w:fldChar w:fldCharType="end"/>
      </w:r>
    </w:p>
    <w:p w:rsidR="002F1786" w:rsidRPr="00BC692C" w:rsidRDefault="00296A33" w:rsidP="001B5725">
      <w:pPr>
        <w:spacing w:after="0" w:line="240" w:lineRule="auto"/>
        <w:ind w:left="360" w:hanging="360"/>
        <w:rPr>
          <w:rFonts w:asciiTheme="minorHAnsi" w:hAnsiTheme="minorHAnsi" w:cs="CMR10"/>
          <w:lang w:val="en-US"/>
        </w:rPr>
      </w:pPr>
      <w:r w:rsidRPr="00BC692C">
        <w:rPr>
          <w:rFonts w:asciiTheme="minorHAnsi" w:hAnsiTheme="minorHAnsi"/>
          <w:lang w:val="en-US"/>
        </w:rPr>
        <w:t xml:space="preserve">[2] </w:t>
      </w:r>
      <w:proofErr w:type="spellStart"/>
      <w:r w:rsidR="008B6927" w:rsidRPr="00BC692C">
        <w:rPr>
          <w:rFonts w:asciiTheme="minorHAnsi" w:hAnsiTheme="minorHAnsi"/>
          <w:lang w:val="en-US"/>
        </w:rPr>
        <w:t>Alexandre</w:t>
      </w:r>
      <w:proofErr w:type="spellEnd"/>
      <w:r w:rsidR="008B6927" w:rsidRPr="00BC692C">
        <w:rPr>
          <w:rFonts w:asciiTheme="minorHAnsi" w:hAnsiTheme="minorHAnsi"/>
          <w:lang w:val="en-US"/>
        </w:rPr>
        <w:t xml:space="preserve"> </w:t>
      </w:r>
      <w:proofErr w:type="spellStart"/>
      <w:r w:rsidR="008B6927" w:rsidRPr="00BC692C">
        <w:rPr>
          <w:rFonts w:asciiTheme="minorHAnsi" w:hAnsiTheme="minorHAnsi"/>
          <w:lang w:val="en-US"/>
        </w:rPr>
        <w:t>Miege</w:t>
      </w:r>
      <w:proofErr w:type="spellEnd"/>
      <w:r w:rsidR="008B6927" w:rsidRPr="00BC692C">
        <w:rPr>
          <w:rFonts w:asciiTheme="minorHAnsi" w:hAnsiTheme="minorHAnsi"/>
          <w:lang w:val="en-US"/>
        </w:rPr>
        <w:t>, “</w:t>
      </w:r>
      <w:r w:rsidR="008B6927" w:rsidRPr="00BC692C">
        <w:rPr>
          <w:rFonts w:asciiTheme="minorHAnsi" w:hAnsiTheme="minorHAnsi"/>
          <w:i/>
          <w:lang w:val="en-US"/>
        </w:rPr>
        <w:t>Definition of a formal framework for specifying security policies. The Or-BAC model and extensions</w:t>
      </w:r>
      <w:r w:rsidR="008B6927" w:rsidRPr="00BC692C">
        <w:rPr>
          <w:rFonts w:asciiTheme="minorHAnsi" w:hAnsiTheme="minorHAnsi"/>
          <w:lang w:val="en-US"/>
        </w:rPr>
        <w:t xml:space="preserve">”, </w:t>
      </w:r>
      <w:proofErr w:type="spellStart"/>
      <w:r w:rsidR="008B6927" w:rsidRPr="00BC692C">
        <w:rPr>
          <w:rFonts w:asciiTheme="minorHAnsi" w:hAnsiTheme="minorHAnsi" w:cs="CMR10"/>
          <w:lang w:val="en-US"/>
        </w:rPr>
        <w:t>Ecole</w:t>
      </w:r>
      <w:proofErr w:type="spellEnd"/>
      <w:r w:rsidR="008B6927" w:rsidRPr="00BC692C">
        <w:rPr>
          <w:rFonts w:asciiTheme="minorHAnsi" w:hAnsiTheme="minorHAnsi" w:cs="CMR10"/>
          <w:lang w:val="en-US"/>
        </w:rPr>
        <w:t xml:space="preserve"> </w:t>
      </w:r>
      <w:proofErr w:type="spellStart"/>
      <w:r w:rsidR="008B6927" w:rsidRPr="00BC692C">
        <w:rPr>
          <w:rFonts w:asciiTheme="minorHAnsi" w:hAnsiTheme="minorHAnsi" w:cs="CMR10"/>
          <w:lang w:val="en-US"/>
        </w:rPr>
        <w:t>Nationale</w:t>
      </w:r>
      <w:proofErr w:type="spellEnd"/>
      <w:r w:rsidR="008B6927" w:rsidRPr="00BC692C">
        <w:rPr>
          <w:rFonts w:asciiTheme="minorHAnsi" w:hAnsiTheme="minorHAnsi" w:cs="CMR10"/>
          <w:lang w:val="en-US"/>
        </w:rPr>
        <w:t xml:space="preserve"> </w:t>
      </w:r>
      <w:proofErr w:type="spellStart"/>
      <w:r w:rsidR="008B6927" w:rsidRPr="00BC692C">
        <w:rPr>
          <w:rFonts w:asciiTheme="minorHAnsi" w:hAnsiTheme="minorHAnsi" w:cs="CMR10"/>
          <w:lang w:val="en-US"/>
        </w:rPr>
        <w:t>Superieure</w:t>
      </w:r>
      <w:proofErr w:type="spellEnd"/>
      <w:r w:rsidR="008B6927" w:rsidRPr="00BC692C">
        <w:rPr>
          <w:rFonts w:asciiTheme="minorHAnsi" w:hAnsiTheme="minorHAnsi" w:cs="CMR10"/>
          <w:lang w:val="en-US"/>
        </w:rPr>
        <w:t xml:space="preserve"> des Telecommunications, 2005</w:t>
      </w:r>
    </w:p>
    <w:p w:rsidR="00296A33" w:rsidRPr="00BC692C" w:rsidRDefault="00DA602A" w:rsidP="001B5725">
      <w:pPr>
        <w:spacing w:after="0" w:line="240" w:lineRule="auto"/>
        <w:ind w:left="360" w:hanging="360"/>
        <w:rPr>
          <w:rFonts w:asciiTheme="minorHAnsi" w:hAnsiTheme="minorHAnsi" w:cs="CMR10"/>
          <w:lang w:val="en-US"/>
          <w:rPrChange w:id="182" w:author="machar_s" w:date="2011-06-01T10:52:00Z">
            <w:rPr>
              <w:rFonts w:asciiTheme="minorHAnsi" w:hAnsiTheme="minorHAnsi" w:cs="CMR10"/>
              <w:lang w:val="en-US"/>
            </w:rPr>
          </w:rPrChange>
        </w:rPr>
      </w:pPr>
      <w:r w:rsidRPr="00BC692C">
        <w:rPr>
          <w:rFonts w:asciiTheme="minorHAnsi" w:hAnsiTheme="minorHAnsi"/>
          <w:lang w:val="en-US"/>
        </w:rPr>
        <w:lastRenderedPageBreak/>
        <w:t xml:space="preserve">[3] </w:t>
      </w:r>
      <w:proofErr w:type="spellStart"/>
      <w:r w:rsidR="007B2068" w:rsidRPr="00BC692C">
        <w:rPr>
          <w:rFonts w:asciiTheme="minorHAnsi" w:hAnsiTheme="minorHAnsi"/>
          <w:lang w:val="en-US"/>
        </w:rPr>
        <w:t>Nizar</w:t>
      </w:r>
      <w:proofErr w:type="spellEnd"/>
      <w:r w:rsidR="007B2068" w:rsidRPr="00BC692C">
        <w:rPr>
          <w:rFonts w:asciiTheme="minorHAnsi" w:hAnsiTheme="minorHAnsi"/>
          <w:lang w:val="en-US"/>
        </w:rPr>
        <w:t xml:space="preserve"> </w:t>
      </w:r>
      <w:proofErr w:type="spellStart"/>
      <w:r w:rsidR="007B2068" w:rsidRPr="00BC692C">
        <w:rPr>
          <w:rFonts w:asciiTheme="minorHAnsi" w:hAnsiTheme="minorHAnsi"/>
          <w:lang w:val="en-US"/>
        </w:rPr>
        <w:t>Kheir</w:t>
      </w:r>
      <w:proofErr w:type="spellEnd"/>
      <w:r w:rsidR="007B2068" w:rsidRPr="00BC692C">
        <w:rPr>
          <w:rFonts w:asciiTheme="minorHAnsi" w:hAnsiTheme="minorHAnsi"/>
          <w:lang w:val="en-US"/>
        </w:rPr>
        <w:t>, “</w:t>
      </w:r>
      <w:r w:rsidR="007B2068" w:rsidRPr="00BC692C">
        <w:rPr>
          <w:rFonts w:asciiTheme="minorHAnsi" w:hAnsiTheme="minorHAnsi"/>
          <w:i/>
          <w:lang w:val="en-US"/>
        </w:rPr>
        <w:t xml:space="preserve">Response policies and counter-measures: Management of service </w:t>
      </w:r>
      <w:proofErr w:type="spellStart"/>
      <w:r w:rsidR="007B2068" w:rsidRPr="00BC692C">
        <w:rPr>
          <w:rFonts w:asciiTheme="minorHAnsi" w:hAnsiTheme="minorHAnsi"/>
          <w:i/>
          <w:lang w:val="en-US"/>
        </w:rPr>
        <w:t>dependancies</w:t>
      </w:r>
      <w:proofErr w:type="spellEnd"/>
      <w:r w:rsidR="007B2068" w:rsidRPr="00BC692C">
        <w:rPr>
          <w:rFonts w:asciiTheme="minorHAnsi" w:hAnsiTheme="minorHAnsi"/>
          <w:i/>
          <w:lang w:val="en-US"/>
        </w:rPr>
        <w:t xml:space="preserve"> and intrusion and reaction impacts</w:t>
      </w:r>
      <w:r w:rsidR="007B2068" w:rsidRPr="00BC692C">
        <w:rPr>
          <w:rFonts w:asciiTheme="minorHAnsi" w:hAnsiTheme="minorHAnsi"/>
          <w:lang w:val="en-US"/>
          <w:rPrChange w:id="183" w:author="machar_s" w:date="2011-06-01T10:52:00Z">
            <w:rPr>
              <w:rFonts w:asciiTheme="minorHAnsi" w:hAnsiTheme="minorHAnsi"/>
              <w:lang w:val="en-US"/>
            </w:rPr>
          </w:rPrChange>
        </w:rPr>
        <w:t xml:space="preserve">”, </w:t>
      </w:r>
      <w:proofErr w:type="spellStart"/>
      <w:r w:rsidR="007B2068" w:rsidRPr="00BC692C">
        <w:rPr>
          <w:rFonts w:asciiTheme="minorHAnsi" w:hAnsiTheme="minorHAnsi" w:cs="CMR10"/>
          <w:lang w:val="en-US"/>
          <w:rPrChange w:id="184" w:author="machar_s" w:date="2011-06-01T10:52:00Z">
            <w:rPr>
              <w:rFonts w:asciiTheme="minorHAnsi" w:hAnsiTheme="minorHAnsi" w:cs="CMR10"/>
              <w:lang w:val="en-US"/>
            </w:rPr>
          </w:rPrChange>
        </w:rPr>
        <w:t>Ecole</w:t>
      </w:r>
      <w:proofErr w:type="spellEnd"/>
      <w:r w:rsidR="007B2068" w:rsidRPr="00BC692C">
        <w:rPr>
          <w:rFonts w:asciiTheme="minorHAnsi" w:hAnsiTheme="minorHAnsi" w:cs="CMR10"/>
          <w:lang w:val="en-US"/>
          <w:rPrChange w:id="185" w:author="machar_s" w:date="2011-06-01T10:52:00Z">
            <w:rPr>
              <w:rFonts w:asciiTheme="minorHAnsi" w:hAnsiTheme="minorHAnsi" w:cs="CMR10"/>
              <w:lang w:val="en-US"/>
            </w:rPr>
          </w:rPrChange>
        </w:rPr>
        <w:t xml:space="preserve"> </w:t>
      </w:r>
      <w:proofErr w:type="spellStart"/>
      <w:r w:rsidR="007B2068" w:rsidRPr="00BC692C">
        <w:rPr>
          <w:rFonts w:asciiTheme="minorHAnsi" w:hAnsiTheme="minorHAnsi" w:cs="CMR10"/>
          <w:lang w:val="en-US"/>
          <w:rPrChange w:id="186" w:author="machar_s" w:date="2011-06-01T10:52:00Z">
            <w:rPr>
              <w:rFonts w:asciiTheme="minorHAnsi" w:hAnsiTheme="minorHAnsi" w:cs="CMR10"/>
              <w:lang w:val="en-US"/>
            </w:rPr>
          </w:rPrChange>
        </w:rPr>
        <w:t>Nationale</w:t>
      </w:r>
      <w:proofErr w:type="spellEnd"/>
      <w:r w:rsidR="007B2068" w:rsidRPr="00BC692C">
        <w:rPr>
          <w:rFonts w:asciiTheme="minorHAnsi" w:hAnsiTheme="minorHAnsi" w:cs="CMR10"/>
          <w:lang w:val="en-US"/>
          <w:rPrChange w:id="187" w:author="machar_s" w:date="2011-06-01T10:52:00Z">
            <w:rPr>
              <w:rFonts w:asciiTheme="minorHAnsi" w:hAnsiTheme="minorHAnsi" w:cs="CMR10"/>
              <w:lang w:val="en-US"/>
            </w:rPr>
          </w:rPrChange>
        </w:rPr>
        <w:t xml:space="preserve"> </w:t>
      </w:r>
      <w:proofErr w:type="spellStart"/>
      <w:r w:rsidR="007B2068" w:rsidRPr="00BC692C">
        <w:rPr>
          <w:rFonts w:asciiTheme="minorHAnsi" w:hAnsiTheme="minorHAnsi" w:cs="CMR10"/>
          <w:lang w:val="en-US"/>
          <w:rPrChange w:id="188" w:author="machar_s" w:date="2011-06-01T10:52:00Z">
            <w:rPr>
              <w:rFonts w:asciiTheme="minorHAnsi" w:hAnsiTheme="minorHAnsi" w:cs="CMR10"/>
              <w:lang w:val="en-US"/>
            </w:rPr>
          </w:rPrChange>
        </w:rPr>
        <w:t>Superieure</w:t>
      </w:r>
      <w:proofErr w:type="spellEnd"/>
      <w:r w:rsidR="007B2068" w:rsidRPr="00BC692C">
        <w:rPr>
          <w:rFonts w:asciiTheme="minorHAnsi" w:hAnsiTheme="minorHAnsi" w:cs="CMR10"/>
          <w:lang w:val="en-US"/>
          <w:rPrChange w:id="189" w:author="machar_s" w:date="2011-06-01T10:52:00Z">
            <w:rPr>
              <w:rFonts w:asciiTheme="minorHAnsi" w:hAnsiTheme="minorHAnsi" w:cs="CMR10"/>
              <w:lang w:val="en-US"/>
            </w:rPr>
          </w:rPrChange>
        </w:rPr>
        <w:t xml:space="preserve"> des Telecommunications de Bretagne, </w:t>
      </w:r>
      <w:r w:rsidR="00F02FAB" w:rsidRPr="00BC692C">
        <w:rPr>
          <w:rFonts w:asciiTheme="minorHAnsi" w:hAnsiTheme="minorHAnsi" w:cs="CMR10"/>
          <w:lang w:val="en-US"/>
          <w:rPrChange w:id="190" w:author="machar_s" w:date="2011-06-01T10:52:00Z">
            <w:rPr>
              <w:rFonts w:asciiTheme="minorHAnsi" w:hAnsiTheme="minorHAnsi" w:cs="CMR10"/>
              <w:lang w:val="en-US"/>
            </w:rPr>
          </w:rPrChange>
        </w:rPr>
        <w:t>2010</w:t>
      </w:r>
    </w:p>
    <w:p w:rsidR="00DA602A" w:rsidRPr="00BC692C" w:rsidRDefault="002F49AA" w:rsidP="001B5725">
      <w:pPr>
        <w:spacing w:after="0" w:line="240" w:lineRule="auto"/>
        <w:ind w:left="360" w:hanging="360"/>
        <w:rPr>
          <w:rFonts w:asciiTheme="minorHAnsi" w:hAnsiTheme="minorHAnsi"/>
          <w:lang w:val="en-US"/>
        </w:rPr>
      </w:pPr>
      <w:r w:rsidRPr="00BC692C">
        <w:rPr>
          <w:rFonts w:asciiTheme="minorHAnsi" w:hAnsiTheme="minorHAnsi"/>
          <w:lang w:val="en-US"/>
          <w:rPrChange w:id="191" w:author="machar_s" w:date="2011-06-01T10:52:00Z">
            <w:rPr>
              <w:rFonts w:asciiTheme="minorHAnsi" w:hAnsiTheme="minorHAnsi"/>
              <w:lang w:val="en-US"/>
            </w:rPr>
          </w:rPrChange>
        </w:rPr>
        <w:t xml:space="preserve">[4] </w:t>
      </w:r>
      <w:r w:rsidR="006F03C4" w:rsidRPr="00BC692C">
        <w:rPr>
          <w:rFonts w:asciiTheme="minorHAnsi" w:hAnsiTheme="minorHAnsi"/>
          <w:lang w:val="en-US"/>
          <w:rPrChange w:id="192" w:author="machar_s" w:date="2011-06-01T10:52:00Z">
            <w:rPr>
              <w:rFonts w:asciiTheme="minorHAnsi" w:hAnsiTheme="minorHAnsi"/>
              <w:lang w:val="en-US"/>
            </w:rPr>
          </w:rPrChange>
        </w:rPr>
        <w:t xml:space="preserve">Organization-based access control. Available online at: </w:t>
      </w:r>
      <w:r w:rsidR="006A0BBF" w:rsidRPr="00BC692C">
        <w:rPr>
          <w:lang w:val="en-US"/>
          <w:rPrChange w:id="193" w:author="machar_s" w:date="2011-06-01T10:52:00Z">
            <w:rPr/>
          </w:rPrChange>
        </w:rPr>
        <w:fldChar w:fldCharType="begin"/>
      </w:r>
      <w:r w:rsidR="006A0BBF" w:rsidRPr="00BC692C">
        <w:rPr>
          <w:lang w:val="en-US"/>
          <w:rPrChange w:id="194" w:author="machar_s" w:date="2011-06-01T10:52:00Z">
            <w:rPr>
              <w:lang w:val="en-US"/>
            </w:rPr>
          </w:rPrChange>
        </w:rPr>
        <w:instrText>HYPERLINK "http://en.wikipedia.org/wiki/Organisation-based_access_control"</w:instrText>
      </w:r>
      <w:r w:rsidR="006A0BBF" w:rsidRPr="00BC692C">
        <w:rPr>
          <w:lang w:val="en-US"/>
          <w:rPrChange w:id="195" w:author="machar_s" w:date="2011-06-01T10:52:00Z">
            <w:rPr/>
          </w:rPrChange>
        </w:rPr>
        <w:fldChar w:fldCharType="separate"/>
      </w:r>
      <w:r w:rsidR="006F03C4" w:rsidRPr="00BC692C">
        <w:rPr>
          <w:lang w:val="en-US"/>
          <w:rPrChange w:id="196" w:author="machar_s" w:date="2011-06-01T10:52:00Z">
            <w:rPr>
              <w:lang w:val="en-US"/>
            </w:rPr>
          </w:rPrChange>
        </w:rPr>
        <w:t>http://en.wikipedia.org/wiki/Organisation-based_access_control</w:t>
      </w:r>
      <w:r w:rsidR="006A0BBF" w:rsidRPr="00BC692C">
        <w:rPr>
          <w:lang w:val="en-US"/>
          <w:rPrChange w:id="197" w:author="machar_s" w:date="2011-06-01T10:52:00Z">
            <w:rPr/>
          </w:rPrChange>
        </w:rPr>
        <w:fldChar w:fldCharType="end"/>
      </w:r>
    </w:p>
    <w:p w:rsidR="002F49AA" w:rsidRPr="00BC692C" w:rsidRDefault="008A21F8" w:rsidP="001B5725">
      <w:pPr>
        <w:spacing w:after="0" w:line="240" w:lineRule="auto"/>
        <w:ind w:left="360" w:hanging="360"/>
        <w:rPr>
          <w:rFonts w:asciiTheme="minorHAnsi" w:hAnsiTheme="minorHAnsi"/>
          <w:lang w:val="en-US"/>
        </w:rPr>
      </w:pPr>
      <w:r w:rsidRPr="00BC692C">
        <w:rPr>
          <w:rFonts w:asciiTheme="minorHAnsi" w:hAnsiTheme="minorHAnsi"/>
          <w:lang w:val="en-US"/>
        </w:rPr>
        <w:t>[5]</w:t>
      </w:r>
      <w:r w:rsidR="006F03C4" w:rsidRPr="00BC692C">
        <w:rPr>
          <w:rFonts w:asciiTheme="minorHAnsi" w:hAnsiTheme="minorHAnsi"/>
          <w:lang w:val="en-US"/>
        </w:rPr>
        <w:t xml:space="preserve"> </w:t>
      </w:r>
      <w:proofErr w:type="spellStart"/>
      <w:r w:rsidR="00BC23C6" w:rsidRPr="00BC692C">
        <w:rPr>
          <w:rFonts w:asciiTheme="minorHAnsi" w:hAnsiTheme="minorHAnsi"/>
          <w:lang w:val="en-US"/>
        </w:rPr>
        <w:t>Anas</w:t>
      </w:r>
      <w:proofErr w:type="spellEnd"/>
      <w:r w:rsidR="00BC23C6" w:rsidRPr="00BC692C">
        <w:rPr>
          <w:rFonts w:asciiTheme="minorHAnsi" w:hAnsiTheme="minorHAnsi"/>
          <w:lang w:val="en-US"/>
        </w:rPr>
        <w:t xml:space="preserve"> </w:t>
      </w:r>
      <w:proofErr w:type="spellStart"/>
      <w:r w:rsidR="00BC23C6" w:rsidRPr="00BC692C">
        <w:rPr>
          <w:rFonts w:asciiTheme="minorHAnsi" w:hAnsiTheme="minorHAnsi"/>
          <w:lang w:val="en-US"/>
        </w:rPr>
        <w:t>Abou</w:t>
      </w:r>
      <w:proofErr w:type="spellEnd"/>
      <w:r w:rsidR="00BC23C6" w:rsidRPr="00BC692C">
        <w:rPr>
          <w:rFonts w:asciiTheme="minorHAnsi" w:hAnsiTheme="minorHAnsi"/>
          <w:lang w:val="en-US"/>
        </w:rPr>
        <w:t xml:space="preserve"> El </w:t>
      </w:r>
      <w:proofErr w:type="spellStart"/>
      <w:r w:rsidR="00BC23C6" w:rsidRPr="00BC692C">
        <w:rPr>
          <w:rFonts w:asciiTheme="minorHAnsi" w:hAnsiTheme="minorHAnsi"/>
          <w:lang w:val="en-US"/>
        </w:rPr>
        <w:t>Kalam</w:t>
      </w:r>
      <w:proofErr w:type="spellEnd"/>
      <w:r w:rsidR="00BC23C6" w:rsidRPr="00BC692C">
        <w:rPr>
          <w:rFonts w:asciiTheme="minorHAnsi" w:hAnsiTheme="minorHAnsi"/>
          <w:lang w:val="en-US"/>
        </w:rPr>
        <w:t xml:space="preserve">, Yves </w:t>
      </w:r>
      <w:proofErr w:type="spellStart"/>
      <w:r w:rsidR="00BC23C6" w:rsidRPr="00BC692C">
        <w:rPr>
          <w:rFonts w:asciiTheme="minorHAnsi" w:hAnsiTheme="minorHAnsi"/>
          <w:lang w:val="en-US"/>
        </w:rPr>
        <w:t>Deswarte</w:t>
      </w:r>
      <w:proofErr w:type="spellEnd"/>
      <w:r w:rsidR="00BC23C6" w:rsidRPr="00BC692C">
        <w:rPr>
          <w:rFonts w:asciiTheme="minorHAnsi" w:hAnsiTheme="minorHAnsi"/>
          <w:lang w:val="en-US"/>
        </w:rPr>
        <w:t xml:space="preserve">, </w:t>
      </w:r>
      <w:r w:rsidR="006F03C4" w:rsidRPr="00BC692C">
        <w:rPr>
          <w:rFonts w:asciiTheme="minorHAnsi" w:hAnsiTheme="minorHAnsi"/>
          <w:lang w:val="en-US"/>
        </w:rPr>
        <w:t>“</w:t>
      </w:r>
      <w:r w:rsidR="006F03C4" w:rsidRPr="00BC692C">
        <w:rPr>
          <w:rFonts w:asciiTheme="minorHAnsi" w:hAnsiTheme="minorHAnsi"/>
          <w:i/>
          <w:lang w:val="en-US"/>
        </w:rPr>
        <w:t>Multi-OrBAC: a New Access Control Model for Distributed,</w:t>
      </w:r>
      <w:r w:rsidR="00BC23C6" w:rsidRPr="00BC692C">
        <w:rPr>
          <w:rFonts w:asciiTheme="minorHAnsi" w:hAnsiTheme="minorHAnsi"/>
          <w:i/>
          <w:lang w:val="en-US"/>
        </w:rPr>
        <w:t xml:space="preserve"> </w:t>
      </w:r>
      <w:r w:rsidR="006F03C4" w:rsidRPr="00BC692C">
        <w:rPr>
          <w:rFonts w:asciiTheme="minorHAnsi" w:hAnsiTheme="minorHAnsi"/>
          <w:i/>
          <w:lang w:val="en-US"/>
        </w:rPr>
        <w:t>Heterogeneous and Collaborative Systems</w:t>
      </w:r>
      <w:r w:rsidR="006F03C4" w:rsidRPr="00BC692C">
        <w:rPr>
          <w:rFonts w:asciiTheme="minorHAnsi" w:hAnsiTheme="minorHAnsi"/>
          <w:lang w:val="en-US"/>
        </w:rPr>
        <w:t>”</w:t>
      </w:r>
      <w:r w:rsidR="00BC23C6" w:rsidRPr="00BC692C">
        <w:rPr>
          <w:rFonts w:asciiTheme="minorHAnsi" w:hAnsiTheme="minorHAnsi"/>
          <w:lang w:val="en-US"/>
        </w:rPr>
        <w:t xml:space="preserve">, </w:t>
      </w:r>
      <w:r w:rsidR="001A17DB" w:rsidRPr="00BC692C">
        <w:rPr>
          <w:rFonts w:asciiTheme="minorHAnsi" w:hAnsiTheme="minorHAnsi"/>
          <w:lang w:val="en-US"/>
        </w:rPr>
        <w:t xml:space="preserve">ENSIB, </w:t>
      </w:r>
      <w:proofErr w:type="spellStart"/>
      <w:r w:rsidR="001A17DB" w:rsidRPr="00BC692C">
        <w:rPr>
          <w:rFonts w:asciiTheme="minorHAnsi" w:hAnsiTheme="minorHAnsi"/>
          <w:lang w:val="en-US"/>
        </w:rPr>
        <w:t>Universite</w:t>
      </w:r>
      <w:proofErr w:type="spellEnd"/>
      <w:r w:rsidR="001A17DB" w:rsidRPr="00BC692C">
        <w:rPr>
          <w:rFonts w:asciiTheme="minorHAnsi" w:hAnsiTheme="minorHAnsi"/>
          <w:lang w:val="en-US"/>
        </w:rPr>
        <w:t xml:space="preserve"> de Toulouse.</w:t>
      </w:r>
      <w:r w:rsidR="006F03C4" w:rsidRPr="00BC692C">
        <w:rPr>
          <w:rFonts w:asciiTheme="minorHAnsi" w:hAnsiTheme="minorHAnsi"/>
          <w:lang w:val="en-US"/>
        </w:rPr>
        <w:t xml:space="preserve"> Available online at: </w:t>
      </w:r>
      <w:r w:rsidRPr="00BC692C">
        <w:rPr>
          <w:rFonts w:asciiTheme="minorHAnsi" w:hAnsiTheme="minorHAnsi"/>
          <w:lang w:val="en-US"/>
        </w:rPr>
        <w:t xml:space="preserve"> </w:t>
      </w:r>
      <w:r w:rsidR="006A0BBF" w:rsidRPr="00BC692C">
        <w:rPr>
          <w:lang w:val="en-US"/>
          <w:rPrChange w:id="198" w:author="machar_s" w:date="2011-06-01T10:52:00Z">
            <w:rPr/>
          </w:rPrChange>
        </w:rPr>
        <w:fldChar w:fldCharType="begin"/>
      </w:r>
      <w:r w:rsidR="006A0BBF" w:rsidRPr="00BC692C">
        <w:rPr>
          <w:lang w:val="en-US"/>
          <w:rPrChange w:id="199" w:author="machar_s" w:date="2011-06-01T10:52:00Z">
            <w:rPr>
              <w:lang w:val="en-US"/>
            </w:rPr>
          </w:rPrChange>
        </w:rPr>
        <w:instrText>HYPERLINK "http://homepages.laas.fr/deswarte/Publications/06427.pdf"</w:instrText>
      </w:r>
      <w:r w:rsidR="006A0BBF" w:rsidRPr="00BC692C">
        <w:rPr>
          <w:lang w:val="en-US"/>
          <w:rPrChange w:id="200" w:author="machar_s" w:date="2011-06-01T10:52:00Z">
            <w:rPr/>
          </w:rPrChange>
        </w:rPr>
        <w:fldChar w:fldCharType="separate"/>
      </w:r>
      <w:r w:rsidR="006F03C4" w:rsidRPr="00BC692C">
        <w:rPr>
          <w:lang w:val="en-US"/>
          <w:rPrChange w:id="201" w:author="machar_s" w:date="2011-06-01T10:52:00Z">
            <w:rPr>
              <w:lang w:val="en-US"/>
            </w:rPr>
          </w:rPrChange>
        </w:rPr>
        <w:t>http://homepages.laas.fr/deswarte/Publications/06427.pdf</w:t>
      </w:r>
      <w:r w:rsidR="006A0BBF" w:rsidRPr="00BC692C">
        <w:rPr>
          <w:lang w:val="en-US"/>
          <w:rPrChange w:id="202" w:author="machar_s" w:date="2011-06-01T10:52:00Z">
            <w:rPr/>
          </w:rPrChange>
        </w:rPr>
        <w:fldChar w:fldCharType="end"/>
      </w:r>
    </w:p>
    <w:p w:rsidR="00A51F21" w:rsidRPr="00BC692C" w:rsidRDefault="00C656FC" w:rsidP="001B5725">
      <w:pPr>
        <w:spacing w:after="0" w:line="240" w:lineRule="auto"/>
        <w:ind w:left="360" w:hanging="360"/>
        <w:rPr>
          <w:rFonts w:asciiTheme="minorHAnsi" w:hAnsiTheme="minorHAnsi"/>
          <w:lang w:val="en-US"/>
        </w:rPr>
      </w:pPr>
      <w:r w:rsidRPr="00BC692C">
        <w:rPr>
          <w:rFonts w:asciiTheme="minorHAnsi" w:hAnsiTheme="minorHAnsi"/>
          <w:lang w:val="en-US"/>
        </w:rPr>
        <w:t>[6</w:t>
      </w:r>
      <w:r w:rsidR="00253820" w:rsidRPr="00BC692C">
        <w:rPr>
          <w:rFonts w:asciiTheme="minorHAnsi" w:hAnsiTheme="minorHAnsi"/>
          <w:lang w:val="en-US"/>
        </w:rPr>
        <w:t xml:space="preserve">] </w:t>
      </w:r>
      <w:proofErr w:type="spellStart"/>
      <w:r w:rsidR="00BD0D57" w:rsidRPr="00BC692C">
        <w:rPr>
          <w:rFonts w:asciiTheme="minorHAnsi" w:hAnsiTheme="minorHAnsi"/>
          <w:lang w:val="en-US"/>
        </w:rPr>
        <w:t>Nizar</w:t>
      </w:r>
      <w:proofErr w:type="spellEnd"/>
      <w:r w:rsidR="00BD0D57" w:rsidRPr="00BC692C">
        <w:rPr>
          <w:rFonts w:asciiTheme="minorHAnsi" w:hAnsiTheme="minorHAnsi"/>
          <w:lang w:val="en-US"/>
        </w:rPr>
        <w:t xml:space="preserve"> </w:t>
      </w:r>
      <w:proofErr w:type="spellStart"/>
      <w:r w:rsidR="00BD0D57" w:rsidRPr="00BC692C">
        <w:rPr>
          <w:rFonts w:asciiTheme="minorHAnsi" w:hAnsiTheme="minorHAnsi"/>
          <w:lang w:val="en-US"/>
        </w:rPr>
        <w:t>Kheir,Herve</w:t>
      </w:r>
      <w:proofErr w:type="spellEnd"/>
      <w:r w:rsidR="00BD0D57" w:rsidRPr="00BC692C">
        <w:rPr>
          <w:rFonts w:asciiTheme="minorHAnsi" w:hAnsiTheme="minorHAnsi"/>
          <w:lang w:val="en-US"/>
        </w:rPr>
        <w:t xml:space="preserve"> Debar, Frederic </w:t>
      </w:r>
      <w:proofErr w:type="spellStart"/>
      <w:r w:rsidR="00BD0D57" w:rsidRPr="00BC692C">
        <w:rPr>
          <w:rFonts w:asciiTheme="minorHAnsi" w:hAnsiTheme="minorHAnsi"/>
          <w:lang w:val="en-US"/>
        </w:rPr>
        <w:t>Cuppens</w:t>
      </w:r>
      <w:proofErr w:type="spellEnd"/>
      <w:r w:rsidR="00BD0D57" w:rsidRPr="00BC692C">
        <w:rPr>
          <w:rFonts w:asciiTheme="minorHAnsi" w:hAnsiTheme="minorHAnsi"/>
          <w:lang w:val="en-US"/>
        </w:rPr>
        <w:t xml:space="preserve">, Nora </w:t>
      </w:r>
      <w:proofErr w:type="spellStart"/>
      <w:r w:rsidR="00BD0D57" w:rsidRPr="00BC692C">
        <w:rPr>
          <w:rFonts w:asciiTheme="minorHAnsi" w:hAnsiTheme="minorHAnsi"/>
          <w:lang w:val="en-US"/>
        </w:rPr>
        <w:t>Cuppens-Boulahia</w:t>
      </w:r>
      <w:proofErr w:type="spellEnd"/>
      <w:r w:rsidR="00BD0D57" w:rsidRPr="00BC692C">
        <w:rPr>
          <w:rFonts w:asciiTheme="minorHAnsi" w:hAnsiTheme="minorHAnsi"/>
          <w:lang w:val="en-US"/>
        </w:rPr>
        <w:t xml:space="preserve"> and </w:t>
      </w:r>
      <w:proofErr w:type="spellStart"/>
      <w:r w:rsidR="00BD0D57" w:rsidRPr="00BC692C">
        <w:rPr>
          <w:rFonts w:asciiTheme="minorHAnsi" w:hAnsiTheme="minorHAnsi"/>
          <w:lang w:val="en-US"/>
        </w:rPr>
        <w:t>Jouni</w:t>
      </w:r>
      <w:proofErr w:type="spellEnd"/>
      <w:r w:rsidR="00BD0D57" w:rsidRPr="00BC692C">
        <w:rPr>
          <w:rFonts w:asciiTheme="minorHAnsi" w:hAnsiTheme="minorHAnsi"/>
          <w:lang w:val="en-US"/>
        </w:rPr>
        <w:t xml:space="preserve"> </w:t>
      </w:r>
      <w:proofErr w:type="spellStart"/>
      <w:r w:rsidR="00BD0D57" w:rsidRPr="00BC692C">
        <w:rPr>
          <w:rFonts w:asciiTheme="minorHAnsi" w:hAnsiTheme="minorHAnsi"/>
          <w:lang w:val="en-US"/>
        </w:rPr>
        <w:t>Viinikka</w:t>
      </w:r>
      <w:proofErr w:type="spellEnd"/>
      <w:r w:rsidR="00BD0D57" w:rsidRPr="00BC692C">
        <w:rPr>
          <w:rFonts w:asciiTheme="minorHAnsi" w:hAnsiTheme="minorHAnsi"/>
          <w:lang w:val="en-US"/>
        </w:rPr>
        <w:t xml:space="preserve">, </w:t>
      </w:r>
      <w:r w:rsidR="00A51F21" w:rsidRPr="00BC692C">
        <w:rPr>
          <w:rFonts w:asciiTheme="minorHAnsi" w:hAnsiTheme="minorHAnsi"/>
          <w:lang w:val="en-US"/>
        </w:rPr>
        <w:t>“</w:t>
      </w:r>
      <w:r w:rsidR="00A51F21" w:rsidRPr="00BC692C">
        <w:rPr>
          <w:rFonts w:asciiTheme="minorHAnsi" w:hAnsiTheme="minorHAnsi"/>
          <w:i/>
          <w:lang w:val="en-US"/>
        </w:rPr>
        <w:t>A Service Dependency Modeling Framework for Policy-based Response Enforcement</w:t>
      </w:r>
      <w:r w:rsidR="00A51F21" w:rsidRPr="00BC692C">
        <w:rPr>
          <w:rFonts w:asciiTheme="minorHAnsi" w:hAnsiTheme="minorHAnsi"/>
          <w:lang w:val="en-US"/>
          <w:rPrChange w:id="203" w:author="machar_s" w:date="2011-06-01T10:52:00Z">
            <w:rPr>
              <w:rFonts w:asciiTheme="minorHAnsi" w:hAnsiTheme="minorHAnsi"/>
              <w:lang w:val="en-US"/>
            </w:rPr>
          </w:rPrChange>
        </w:rPr>
        <w:t>”, DIMVA 09 : 6th international conference on Detection of Intrusions, Malware and Vulnerability Assessment, Italy, 2009</w:t>
      </w:r>
      <w:r w:rsidR="00733250" w:rsidRPr="00BC692C">
        <w:rPr>
          <w:rFonts w:asciiTheme="minorHAnsi" w:hAnsiTheme="minorHAnsi"/>
          <w:lang w:val="en-US"/>
          <w:rPrChange w:id="204" w:author="machar_s" w:date="2011-06-01T10:52:00Z">
            <w:rPr>
              <w:rFonts w:asciiTheme="minorHAnsi" w:hAnsiTheme="minorHAnsi"/>
              <w:lang w:val="en-US"/>
            </w:rPr>
          </w:rPrChange>
        </w:rPr>
        <w:t xml:space="preserve">. . Available online at: </w:t>
      </w:r>
      <w:r w:rsidR="006A0BBF" w:rsidRPr="00BC692C">
        <w:rPr>
          <w:lang w:val="en-US"/>
          <w:rPrChange w:id="205" w:author="machar_s" w:date="2011-06-01T10:52:00Z">
            <w:rPr/>
          </w:rPrChange>
        </w:rPr>
        <w:fldChar w:fldCharType="begin"/>
      </w:r>
      <w:r w:rsidR="006A0BBF" w:rsidRPr="00BC692C">
        <w:rPr>
          <w:lang w:val="en-US"/>
          <w:rPrChange w:id="206" w:author="machar_s" w:date="2011-06-01T10:52:00Z">
            <w:rPr>
              <w:lang w:val="en-US"/>
            </w:rPr>
          </w:rPrChange>
        </w:rPr>
        <w:instrText>HYPERLINK "http://hal.archives-ouvertes.fr/docs/00/43/33/02/PDF/DIMVA09_-_Final_copy.pdf"</w:instrText>
      </w:r>
      <w:r w:rsidR="006A0BBF" w:rsidRPr="00BC692C">
        <w:rPr>
          <w:lang w:val="en-US"/>
          <w:rPrChange w:id="207" w:author="machar_s" w:date="2011-06-01T10:52:00Z">
            <w:rPr/>
          </w:rPrChange>
        </w:rPr>
        <w:fldChar w:fldCharType="separate"/>
      </w:r>
      <w:r w:rsidR="00733250" w:rsidRPr="00BC692C">
        <w:rPr>
          <w:lang w:val="en-US"/>
          <w:rPrChange w:id="208" w:author="machar_s" w:date="2011-06-01T10:52:00Z">
            <w:rPr>
              <w:lang w:val="en-US"/>
            </w:rPr>
          </w:rPrChange>
        </w:rPr>
        <w:t>http://hal.archives-ouvertes.fr/docs/00/43/33/02/PDF/DIMVA09_-_Final_copy.pdf</w:t>
      </w:r>
      <w:r w:rsidR="006A0BBF" w:rsidRPr="00BC692C">
        <w:rPr>
          <w:lang w:val="en-US"/>
          <w:rPrChange w:id="209" w:author="machar_s" w:date="2011-06-01T10:52:00Z">
            <w:rPr/>
          </w:rPrChange>
        </w:rPr>
        <w:fldChar w:fldCharType="end"/>
      </w:r>
    </w:p>
    <w:p w:rsidR="00166488" w:rsidRPr="00BC692C" w:rsidRDefault="003769C3" w:rsidP="001B5725">
      <w:pPr>
        <w:spacing w:after="0" w:line="240" w:lineRule="auto"/>
        <w:ind w:left="360" w:hanging="360"/>
        <w:rPr>
          <w:rFonts w:asciiTheme="minorHAnsi" w:hAnsiTheme="minorHAnsi"/>
          <w:lang w:val="en-US"/>
        </w:rPr>
      </w:pPr>
      <w:r w:rsidRPr="00BC692C">
        <w:rPr>
          <w:rFonts w:asciiTheme="minorHAnsi" w:hAnsiTheme="minorHAnsi"/>
          <w:lang w:val="en-US"/>
        </w:rPr>
        <w:t xml:space="preserve">[7] </w:t>
      </w:r>
      <w:r w:rsidR="00CF1509" w:rsidRPr="00BC692C">
        <w:rPr>
          <w:rFonts w:asciiTheme="minorHAnsi" w:hAnsiTheme="minorHAnsi"/>
          <w:lang w:val="en-US"/>
        </w:rPr>
        <w:t xml:space="preserve">Nasser B, </w:t>
      </w:r>
      <w:proofErr w:type="spellStart"/>
      <w:r w:rsidR="00CF1509" w:rsidRPr="00BC692C">
        <w:rPr>
          <w:rFonts w:asciiTheme="minorHAnsi" w:hAnsiTheme="minorHAnsi"/>
          <w:lang w:val="en-US"/>
        </w:rPr>
        <w:t>Laborde</w:t>
      </w:r>
      <w:proofErr w:type="spellEnd"/>
      <w:r w:rsidR="00CF1509" w:rsidRPr="00BC692C">
        <w:rPr>
          <w:rFonts w:asciiTheme="minorHAnsi" w:hAnsiTheme="minorHAnsi"/>
          <w:lang w:val="en-US"/>
        </w:rPr>
        <w:t xml:space="preserve"> R, </w:t>
      </w:r>
      <w:proofErr w:type="spellStart"/>
      <w:r w:rsidR="00CF1509" w:rsidRPr="00BC692C">
        <w:rPr>
          <w:rFonts w:asciiTheme="minorHAnsi" w:hAnsiTheme="minorHAnsi"/>
          <w:lang w:val="en-US"/>
        </w:rPr>
        <w:t>Benzekri</w:t>
      </w:r>
      <w:proofErr w:type="spellEnd"/>
      <w:r w:rsidR="00CF1509" w:rsidRPr="00BC692C">
        <w:rPr>
          <w:rFonts w:asciiTheme="minorHAnsi" w:hAnsiTheme="minorHAnsi"/>
          <w:lang w:val="en-US"/>
        </w:rPr>
        <w:t xml:space="preserve"> A, </w:t>
      </w:r>
      <w:proofErr w:type="spellStart"/>
      <w:r w:rsidR="00CF1509" w:rsidRPr="00BC692C">
        <w:rPr>
          <w:rFonts w:asciiTheme="minorHAnsi" w:hAnsiTheme="minorHAnsi"/>
          <w:lang w:val="en-US"/>
        </w:rPr>
        <w:t>Barrere</w:t>
      </w:r>
      <w:proofErr w:type="spellEnd"/>
      <w:r w:rsidR="00CF1509" w:rsidRPr="00BC692C">
        <w:rPr>
          <w:rFonts w:asciiTheme="minorHAnsi" w:hAnsiTheme="minorHAnsi"/>
          <w:lang w:val="en-US"/>
        </w:rPr>
        <w:t xml:space="preserve"> F, </w:t>
      </w:r>
      <w:proofErr w:type="spellStart"/>
      <w:r w:rsidR="00CF1509" w:rsidRPr="00BC692C">
        <w:rPr>
          <w:rFonts w:asciiTheme="minorHAnsi" w:hAnsiTheme="minorHAnsi"/>
          <w:lang w:val="en-US"/>
        </w:rPr>
        <w:t>Kamel</w:t>
      </w:r>
      <w:proofErr w:type="spellEnd"/>
      <w:r w:rsidR="00CF1509" w:rsidRPr="00BC692C">
        <w:rPr>
          <w:rFonts w:asciiTheme="minorHAnsi" w:hAnsiTheme="minorHAnsi"/>
          <w:lang w:val="en-US"/>
        </w:rPr>
        <w:t xml:space="preserve"> M, </w:t>
      </w:r>
      <w:r w:rsidR="00166488" w:rsidRPr="00BC692C">
        <w:rPr>
          <w:rFonts w:asciiTheme="minorHAnsi" w:hAnsiTheme="minorHAnsi"/>
          <w:lang w:val="en-US"/>
        </w:rPr>
        <w:t>“</w:t>
      </w:r>
      <w:r w:rsidR="00166488" w:rsidRPr="00BC692C">
        <w:rPr>
          <w:rFonts w:asciiTheme="minorHAnsi" w:hAnsiTheme="minorHAnsi"/>
          <w:i/>
          <w:lang w:val="en-US"/>
        </w:rPr>
        <w:t>Dynamic creation of inter-organizational grid Virtual Organizations</w:t>
      </w:r>
      <w:r w:rsidR="00166488" w:rsidRPr="00BC692C">
        <w:rPr>
          <w:rFonts w:asciiTheme="minorHAnsi" w:hAnsiTheme="minorHAnsi"/>
          <w:lang w:val="en-US"/>
          <w:rPrChange w:id="210" w:author="machar_s" w:date="2011-06-01T10:52:00Z">
            <w:rPr>
              <w:rFonts w:asciiTheme="minorHAnsi" w:hAnsiTheme="minorHAnsi"/>
              <w:lang w:val="en-US"/>
            </w:rPr>
          </w:rPrChange>
        </w:rPr>
        <w:t xml:space="preserve">”, IRIT Laboratory, SIERA team, Paul Sabatier University, Toulouse, FRANCE, 2005. Available online at: </w:t>
      </w:r>
      <w:r w:rsidR="006A0BBF" w:rsidRPr="00BC692C">
        <w:rPr>
          <w:lang w:val="en-US"/>
          <w:rPrChange w:id="211" w:author="machar_s" w:date="2011-06-01T10:52:00Z">
            <w:rPr/>
          </w:rPrChange>
        </w:rPr>
        <w:fldChar w:fldCharType="begin"/>
      </w:r>
      <w:r w:rsidR="006A0BBF" w:rsidRPr="00BC692C">
        <w:rPr>
          <w:lang w:val="en-US"/>
          <w:rPrChange w:id="212" w:author="machar_s" w:date="2011-06-01T10:52:00Z">
            <w:rPr>
              <w:lang w:val="en-US"/>
            </w:rPr>
          </w:rPrChange>
        </w:rPr>
        <w:instrText>HYPERLINK "http://ieeexplore.ieee.org/stamp/stamp.jsp?tp=&amp;arnumber=1572251"</w:instrText>
      </w:r>
      <w:r w:rsidR="006A0BBF" w:rsidRPr="00BC692C">
        <w:rPr>
          <w:lang w:val="en-US"/>
          <w:rPrChange w:id="213" w:author="machar_s" w:date="2011-06-01T10:52:00Z">
            <w:rPr/>
          </w:rPrChange>
        </w:rPr>
        <w:fldChar w:fldCharType="separate"/>
      </w:r>
      <w:r w:rsidR="00166488" w:rsidRPr="00BC692C">
        <w:rPr>
          <w:lang w:val="en-US"/>
          <w:rPrChange w:id="214" w:author="machar_s" w:date="2011-06-01T10:52:00Z">
            <w:rPr>
              <w:lang w:val="en-US"/>
            </w:rPr>
          </w:rPrChange>
        </w:rPr>
        <w:t>http://ieeexplore.ieee.org/stamp/stamp.jsp?tp=&amp;arnumber=1572251</w:t>
      </w:r>
      <w:r w:rsidR="006A0BBF" w:rsidRPr="00BC692C">
        <w:rPr>
          <w:lang w:val="en-US"/>
          <w:rPrChange w:id="215" w:author="machar_s" w:date="2011-06-01T10:52:00Z">
            <w:rPr/>
          </w:rPrChange>
        </w:rPr>
        <w:fldChar w:fldCharType="end"/>
      </w:r>
    </w:p>
    <w:p w:rsidR="009D7E97" w:rsidRPr="00BC692C" w:rsidRDefault="00AC5716" w:rsidP="001B5725">
      <w:pPr>
        <w:spacing w:after="0" w:line="240" w:lineRule="auto"/>
        <w:ind w:left="360" w:hanging="360"/>
        <w:rPr>
          <w:rFonts w:asciiTheme="minorHAnsi" w:hAnsiTheme="minorHAnsi"/>
          <w:lang w:val="en-US"/>
        </w:rPr>
      </w:pPr>
      <w:r w:rsidRPr="00BC692C">
        <w:rPr>
          <w:rFonts w:asciiTheme="minorHAnsi" w:hAnsiTheme="minorHAnsi"/>
          <w:lang w:val="en-US"/>
        </w:rPr>
        <w:t xml:space="preserve">[8] </w:t>
      </w:r>
      <w:r w:rsidR="009D7E97" w:rsidRPr="00BC692C">
        <w:rPr>
          <w:rFonts w:asciiTheme="minorHAnsi" w:hAnsiTheme="minorHAnsi"/>
          <w:lang w:val="en-US"/>
        </w:rPr>
        <w:t xml:space="preserve">Ahmed A. Hassan, </w:t>
      </w:r>
      <w:proofErr w:type="spellStart"/>
      <w:r w:rsidR="009D7E97" w:rsidRPr="00BC692C">
        <w:rPr>
          <w:rFonts w:asciiTheme="minorHAnsi" w:hAnsiTheme="minorHAnsi"/>
          <w:lang w:val="en-US"/>
        </w:rPr>
        <w:t>Waleed</w:t>
      </w:r>
      <w:proofErr w:type="spellEnd"/>
      <w:r w:rsidR="009D7E97" w:rsidRPr="00BC692C">
        <w:rPr>
          <w:rFonts w:asciiTheme="minorHAnsi" w:hAnsiTheme="minorHAnsi"/>
          <w:lang w:val="en-US"/>
        </w:rPr>
        <w:t xml:space="preserve"> M. </w:t>
      </w:r>
      <w:proofErr w:type="spellStart"/>
      <w:r w:rsidR="009D7E97" w:rsidRPr="00BC692C">
        <w:rPr>
          <w:rFonts w:asciiTheme="minorHAnsi" w:hAnsiTheme="minorHAnsi"/>
          <w:lang w:val="en-US"/>
        </w:rPr>
        <w:t>Bahgat</w:t>
      </w:r>
      <w:proofErr w:type="spellEnd"/>
      <w:proofErr w:type="gramStart"/>
      <w:r w:rsidR="009D7E97" w:rsidRPr="00BC692C">
        <w:rPr>
          <w:rFonts w:asciiTheme="minorHAnsi" w:hAnsiTheme="minorHAnsi"/>
          <w:lang w:val="en-US"/>
        </w:rPr>
        <w:t>,  “</w:t>
      </w:r>
      <w:proofErr w:type="gramEnd"/>
      <w:r w:rsidR="009D7E97" w:rsidRPr="00BC692C">
        <w:rPr>
          <w:rFonts w:asciiTheme="minorHAnsi" w:hAnsiTheme="minorHAnsi"/>
          <w:i/>
          <w:lang w:val="en-US"/>
        </w:rPr>
        <w:t>A framework for translating a high level security policy into low level security mechanisms</w:t>
      </w:r>
      <w:r w:rsidR="009D7E97" w:rsidRPr="00BC692C">
        <w:rPr>
          <w:rFonts w:asciiTheme="minorHAnsi" w:hAnsiTheme="minorHAnsi"/>
          <w:lang w:val="en-US"/>
        </w:rPr>
        <w:t xml:space="preserve">”, Journal of ELECTRICAL ENGINEERING, VOL. 61, NO. </w:t>
      </w:r>
      <w:proofErr w:type="gramStart"/>
      <w:r w:rsidR="009D7E97" w:rsidRPr="00BC692C">
        <w:rPr>
          <w:rFonts w:asciiTheme="minorHAnsi" w:hAnsiTheme="minorHAnsi"/>
          <w:lang w:val="en-US"/>
        </w:rPr>
        <w:t>1, 2010.</w:t>
      </w:r>
      <w:proofErr w:type="gramEnd"/>
      <w:r w:rsidR="009D7E97" w:rsidRPr="00BC692C">
        <w:rPr>
          <w:rFonts w:asciiTheme="minorHAnsi" w:hAnsiTheme="minorHAnsi"/>
          <w:lang w:val="en-US"/>
        </w:rPr>
        <w:t xml:space="preserve"> Available online at: </w:t>
      </w:r>
      <w:r w:rsidR="006A0BBF" w:rsidRPr="00BC692C">
        <w:rPr>
          <w:lang w:val="en-US"/>
          <w:rPrChange w:id="216" w:author="machar_s" w:date="2011-06-01T10:52:00Z">
            <w:rPr/>
          </w:rPrChange>
        </w:rPr>
        <w:fldChar w:fldCharType="begin"/>
      </w:r>
      <w:r w:rsidR="006A0BBF" w:rsidRPr="00BC692C">
        <w:rPr>
          <w:lang w:val="en-US"/>
          <w:rPrChange w:id="217" w:author="machar_s" w:date="2011-06-01T10:52:00Z">
            <w:rPr>
              <w:lang w:val="en-US"/>
            </w:rPr>
          </w:rPrChange>
        </w:rPr>
        <w:instrText>HYPERLINK "http://iris.elf.stuba.sk/jeeec/data/pdf/1_110-3.pdf"</w:instrText>
      </w:r>
      <w:r w:rsidR="006A0BBF" w:rsidRPr="00BC692C">
        <w:rPr>
          <w:lang w:val="en-US"/>
          <w:rPrChange w:id="218" w:author="machar_s" w:date="2011-06-01T10:52:00Z">
            <w:rPr/>
          </w:rPrChange>
        </w:rPr>
        <w:fldChar w:fldCharType="separate"/>
      </w:r>
      <w:r w:rsidR="009D7E97" w:rsidRPr="00BC692C">
        <w:rPr>
          <w:lang w:val="en-US"/>
          <w:rPrChange w:id="219" w:author="machar_s" w:date="2011-06-01T10:52:00Z">
            <w:rPr>
              <w:lang w:val="en-US"/>
            </w:rPr>
          </w:rPrChange>
        </w:rPr>
        <w:t>http://iris.elf.stuba.sk/jeeec/data/pdf/1_110-3.pdf</w:t>
      </w:r>
      <w:r w:rsidR="006A0BBF" w:rsidRPr="00BC692C">
        <w:rPr>
          <w:lang w:val="en-US"/>
          <w:rPrChange w:id="220" w:author="machar_s" w:date="2011-06-01T10:52:00Z">
            <w:rPr/>
          </w:rPrChange>
        </w:rPr>
        <w:fldChar w:fldCharType="end"/>
      </w:r>
    </w:p>
    <w:p w:rsidR="00E079CA" w:rsidRPr="00BC692C" w:rsidRDefault="00AC5716" w:rsidP="001B5725">
      <w:pPr>
        <w:spacing w:after="0" w:line="240" w:lineRule="auto"/>
        <w:ind w:left="360" w:hanging="360"/>
        <w:rPr>
          <w:rFonts w:asciiTheme="minorHAnsi" w:hAnsiTheme="minorHAnsi"/>
          <w:lang w:val="en-US"/>
        </w:rPr>
      </w:pPr>
      <w:r w:rsidRPr="00BC692C">
        <w:rPr>
          <w:rFonts w:asciiTheme="minorHAnsi" w:hAnsiTheme="minorHAnsi"/>
          <w:lang w:val="en-US"/>
        </w:rPr>
        <w:t xml:space="preserve">[9] </w:t>
      </w:r>
      <w:r w:rsidR="009D7E97" w:rsidRPr="00BC692C">
        <w:rPr>
          <w:rFonts w:asciiTheme="minorHAnsi" w:hAnsiTheme="minorHAnsi"/>
          <w:lang w:val="en-US"/>
        </w:rPr>
        <w:t>Ahmad A. Hassan</w:t>
      </w:r>
      <w:r w:rsidR="00E079CA" w:rsidRPr="00BC692C">
        <w:rPr>
          <w:rFonts w:asciiTheme="minorHAnsi" w:hAnsiTheme="minorHAnsi"/>
          <w:lang w:val="en-US"/>
        </w:rPr>
        <w:t xml:space="preserve">, </w:t>
      </w:r>
      <w:proofErr w:type="spellStart"/>
      <w:r w:rsidR="00E079CA" w:rsidRPr="00BC692C">
        <w:rPr>
          <w:rFonts w:asciiTheme="minorHAnsi" w:hAnsiTheme="minorHAnsi"/>
          <w:lang w:val="en-US"/>
        </w:rPr>
        <w:t>Waleed</w:t>
      </w:r>
      <w:proofErr w:type="spellEnd"/>
      <w:r w:rsidR="00E079CA" w:rsidRPr="00BC692C">
        <w:rPr>
          <w:rFonts w:asciiTheme="minorHAnsi" w:hAnsiTheme="minorHAnsi"/>
          <w:lang w:val="en-US"/>
        </w:rPr>
        <w:t xml:space="preserve"> M. </w:t>
      </w:r>
      <w:proofErr w:type="spellStart"/>
      <w:r w:rsidR="00E079CA" w:rsidRPr="00BC692C">
        <w:rPr>
          <w:rFonts w:asciiTheme="minorHAnsi" w:hAnsiTheme="minorHAnsi"/>
          <w:lang w:val="en-US"/>
        </w:rPr>
        <w:t>Bahgat</w:t>
      </w:r>
      <w:proofErr w:type="spellEnd"/>
      <w:r w:rsidR="00E079CA" w:rsidRPr="00BC692C">
        <w:rPr>
          <w:rFonts w:asciiTheme="minorHAnsi" w:hAnsiTheme="minorHAnsi"/>
          <w:lang w:val="en-US"/>
        </w:rPr>
        <w:t>, Abdel Fatah Ibrahim, “</w:t>
      </w:r>
      <w:proofErr w:type="spellStart"/>
      <w:r w:rsidR="00E079CA" w:rsidRPr="00BC692C">
        <w:rPr>
          <w:rFonts w:asciiTheme="minorHAnsi" w:hAnsiTheme="minorHAnsi"/>
          <w:i/>
          <w:lang w:val="en-US"/>
        </w:rPr>
        <w:t>EOrBAe</w:t>
      </w:r>
      <w:proofErr w:type="spellEnd"/>
      <w:r w:rsidR="00E079CA" w:rsidRPr="00BC692C">
        <w:rPr>
          <w:rFonts w:asciiTheme="minorHAnsi" w:hAnsiTheme="minorHAnsi"/>
          <w:i/>
          <w:lang w:val="en-US"/>
        </w:rPr>
        <w:t xml:space="preserve"> Based Network Security Management Toolkit</w:t>
      </w:r>
      <w:r w:rsidR="00E079CA" w:rsidRPr="00BC692C">
        <w:rPr>
          <w:rFonts w:asciiTheme="minorHAnsi" w:hAnsiTheme="minorHAnsi"/>
          <w:lang w:val="en-US"/>
        </w:rPr>
        <w:t xml:space="preserve">”, IEEE, 2009. Available online at: </w:t>
      </w:r>
      <w:r w:rsidR="006A0BBF" w:rsidRPr="00BC692C">
        <w:rPr>
          <w:lang w:val="en-US"/>
          <w:rPrChange w:id="221" w:author="machar_s" w:date="2011-06-01T10:52:00Z">
            <w:rPr/>
          </w:rPrChange>
        </w:rPr>
        <w:fldChar w:fldCharType="begin"/>
      </w:r>
      <w:r w:rsidR="006A0BBF" w:rsidRPr="00BC692C">
        <w:rPr>
          <w:lang w:val="en-US"/>
          <w:rPrChange w:id="222" w:author="machar_s" w:date="2011-06-01T10:52:00Z">
            <w:rPr>
              <w:lang w:val="en-US"/>
            </w:rPr>
          </w:rPrChange>
        </w:rPr>
        <w:instrText>HYPERLINK "http://ieeexplore.ieee.org/stamp/stamp.jsp?tp=&amp;arnumber=5010537"</w:instrText>
      </w:r>
      <w:r w:rsidR="006A0BBF" w:rsidRPr="00BC692C">
        <w:rPr>
          <w:lang w:val="en-US"/>
          <w:rPrChange w:id="223" w:author="machar_s" w:date="2011-06-01T10:52:00Z">
            <w:rPr/>
          </w:rPrChange>
        </w:rPr>
        <w:fldChar w:fldCharType="separate"/>
      </w:r>
      <w:r w:rsidR="00E079CA" w:rsidRPr="00BC692C">
        <w:rPr>
          <w:lang w:val="en-US"/>
          <w:rPrChange w:id="224" w:author="machar_s" w:date="2011-06-01T10:52:00Z">
            <w:rPr>
              <w:lang w:val="en-US"/>
            </w:rPr>
          </w:rPrChange>
        </w:rPr>
        <w:t>http://ieeexplore.ieee.org/stamp/stamp.jsp?tp=&amp;arnumber=5010537</w:t>
      </w:r>
      <w:r w:rsidR="006A0BBF" w:rsidRPr="00BC692C">
        <w:rPr>
          <w:lang w:val="en-US"/>
          <w:rPrChange w:id="225" w:author="machar_s" w:date="2011-06-01T10:52:00Z">
            <w:rPr/>
          </w:rPrChange>
        </w:rPr>
        <w:fldChar w:fldCharType="end"/>
      </w:r>
    </w:p>
    <w:p w:rsidR="00E079CA" w:rsidRPr="00BC692C" w:rsidRDefault="00AC5716" w:rsidP="001B5725">
      <w:pPr>
        <w:spacing w:after="0" w:line="240" w:lineRule="auto"/>
        <w:ind w:left="360" w:hanging="360"/>
        <w:rPr>
          <w:rFonts w:asciiTheme="minorHAnsi" w:hAnsiTheme="minorHAnsi"/>
          <w:lang w:val="en-US"/>
        </w:rPr>
      </w:pPr>
      <w:r w:rsidRPr="00BC692C">
        <w:rPr>
          <w:rFonts w:asciiTheme="minorHAnsi" w:hAnsiTheme="minorHAnsi"/>
          <w:lang w:val="en-US"/>
        </w:rPr>
        <w:t xml:space="preserve">[10] </w:t>
      </w:r>
      <w:r w:rsidR="00E079CA" w:rsidRPr="00BC692C">
        <w:rPr>
          <w:rFonts w:asciiTheme="minorHAnsi" w:hAnsiTheme="minorHAnsi"/>
          <w:lang w:val="en-US"/>
        </w:rPr>
        <w:t xml:space="preserve">Frederic </w:t>
      </w:r>
      <w:proofErr w:type="spellStart"/>
      <w:r w:rsidR="00E079CA" w:rsidRPr="00BC692C">
        <w:rPr>
          <w:rFonts w:asciiTheme="minorHAnsi" w:hAnsiTheme="minorHAnsi"/>
          <w:lang w:val="en-US"/>
        </w:rPr>
        <w:t>Cuppens</w:t>
      </w:r>
      <w:proofErr w:type="spellEnd"/>
      <w:r w:rsidR="00E079CA" w:rsidRPr="00BC692C">
        <w:rPr>
          <w:rFonts w:asciiTheme="minorHAnsi" w:hAnsiTheme="minorHAnsi"/>
          <w:lang w:val="en-US"/>
        </w:rPr>
        <w:t xml:space="preserve">, Nora </w:t>
      </w:r>
      <w:proofErr w:type="spellStart"/>
      <w:r w:rsidR="00E079CA" w:rsidRPr="00BC692C">
        <w:rPr>
          <w:rFonts w:asciiTheme="minorHAnsi" w:hAnsiTheme="minorHAnsi"/>
          <w:lang w:val="en-US"/>
        </w:rPr>
        <w:t>Cuppens-Boulahia</w:t>
      </w:r>
      <w:proofErr w:type="spellEnd"/>
      <w:r w:rsidR="00E079CA" w:rsidRPr="00BC692C">
        <w:rPr>
          <w:rFonts w:asciiTheme="minorHAnsi" w:hAnsiTheme="minorHAnsi"/>
          <w:lang w:val="en-US"/>
        </w:rPr>
        <w:t xml:space="preserve">, </w:t>
      </w:r>
      <w:proofErr w:type="spellStart"/>
      <w:r w:rsidR="00E079CA" w:rsidRPr="00BC692C">
        <w:rPr>
          <w:rFonts w:asciiTheme="minorHAnsi" w:hAnsiTheme="minorHAnsi"/>
          <w:lang w:val="en-US"/>
        </w:rPr>
        <w:t>Alexandre</w:t>
      </w:r>
      <w:proofErr w:type="spellEnd"/>
      <w:r w:rsidR="00E079CA" w:rsidRPr="00BC692C">
        <w:rPr>
          <w:rFonts w:asciiTheme="minorHAnsi" w:hAnsiTheme="minorHAnsi"/>
          <w:lang w:val="en-US"/>
        </w:rPr>
        <w:t xml:space="preserve"> </w:t>
      </w:r>
      <w:proofErr w:type="spellStart"/>
      <w:r w:rsidR="00E079CA" w:rsidRPr="00BC692C">
        <w:rPr>
          <w:rFonts w:asciiTheme="minorHAnsi" w:hAnsiTheme="minorHAnsi"/>
          <w:lang w:val="en-US"/>
        </w:rPr>
        <w:t>Miege</w:t>
      </w:r>
      <w:proofErr w:type="spellEnd"/>
      <w:r w:rsidR="00E079CA" w:rsidRPr="00BC692C">
        <w:rPr>
          <w:rFonts w:asciiTheme="minorHAnsi" w:hAnsiTheme="minorHAnsi"/>
          <w:lang w:val="en-US"/>
        </w:rPr>
        <w:t>, “</w:t>
      </w:r>
      <w:r w:rsidR="00E079CA" w:rsidRPr="00BC692C">
        <w:rPr>
          <w:rFonts w:asciiTheme="minorHAnsi" w:hAnsiTheme="minorHAnsi"/>
          <w:i/>
          <w:lang w:val="en-US"/>
        </w:rPr>
        <w:t>Inheritance hierarchies in the Or-BAC model and application in a network environment</w:t>
      </w:r>
      <w:r w:rsidR="00E079CA" w:rsidRPr="00BC692C">
        <w:rPr>
          <w:rFonts w:asciiTheme="minorHAnsi" w:hAnsiTheme="minorHAnsi"/>
          <w:lang w:val="en-US"/>
        </w:rPr>
        <w:t xml:space="preserve">”, Available online at: </w:t>
      </w:r>
      <w:r w:rsidR="006A0BBF" w:rsidRPr="00BC692C">
        <w:rPr>
          <w:lang w:val="en-US"/>
          <w:rPrChange w:id="226" w:author="machar_s" w:date="2011-06-01T10:52:00Z">
            <w:rPr/>
          </w:rPrChange>
        </w:rPr>
        <w:fldChar w:fldCharType="begin"/>
      </w:r>
      <w:r w:rsidR="006A0BBF" w:rsidRPr="00BC692C">
        <w:rPr>
          <w:lang w:val="en-US"/>
          <w:rPrChange w:id="227" w:author="machar_s" w:date="2011-06-01T10:52:00Z">
            <w:rPr>
              <w:lang w:val="en-US"/>
            </w:rPr>
          </w:rPrChange>
        </w:rPr>
        <w:instrText>HYPERLINK "http://orbac.org/publi/OrBAC/OrBacHierachies.pdf"</w:instrText>
      </w:r>
      <w:r w:rsidR="006A0BBF" w:rsidRPr="00BC692C">
        <w:rPr>
          <w:lang w:val="en-US"/>
          <w:rPrChange w:id="228" w:author="machar_s" w:date="2011-06-01T10:52:00Z">
            <w:rPr/>
          </w:rPrChange>
        </w:rPr>
        <w:fldChar w:fldCharType="separate"/>
      </w:r>
      <w:r w:rsidR="00E079CA" w:rsidRPr="00BC692C">
        <w:rPr>
          <w:lang w:val="en-US"/>
          <w:rPrChange w:id="229" w:author="machar_s" w:date="2011-06-01T10:52:00Z">
            <w:rPr>
              <w:lang w:val="en-US"/>
            </w:rPr>
          </w:rPrChange>
        </w:rPr>
        <w:t>http://orbac.org/publi/OrBAC/OrBacHierachies.pdf</w:t>
      </w:r>
      <w:r w:rsidR="006A0BBF" w:rsidRPr="00BC692C">
        <w:rPr>
          <w:lang w:val="en-US"/>
          <w:rPrChange w:id="230" w:author="machar_s" w:date="2011-06-01T10:52:00Z">
            <w:rPr/>
          </w:rPrChange>
        </w:rPr>
        <w:fldChar w:fldCharType="end"/>
      </w:r>
    </w:p>
    <w:p w:rsidR="00605BD6" w:rsidRPr="00BC692C" w:rsidRDefault="00AC5716" w:rsidP="001B5725">
      <w:pPr>
        <w:spacing w:after="0" w:line="240" w:lineRule="auto"/>
        <w:ind w:left="360" w:hanging="360"/>
        <w:rPr>
          <w:rFonts w:asciiTheme="minorHAnsi" w:hAnsiTheme="minorHAnsi"/>
          <w:lang w:val="en-US"/>
        </w:rPr>
      </w:pPr>
      <w:r w:rsidRPr="00BC692C">
        <w:rPr>
          <w:rFonts w:asciiTheme="minorHAnsi" w:hAnsiTheme="minorHAnsi"/>
          <w:lang w:val="en-US"/>
        </w:rPr>
        <w:t xml:space="preserve">[11] </w:t>
      </w:r>
      <w:proofErr w:type="spellStart"/>
      <w:r w:rsidR="00A7108B" w:rsidRPr="00BC692C">
        <w:rPr>
          <w:rFonts w:asciiTheme="minorHAnsi" w:hAnsiTheme="minorHAnsi"/>
          <w:lang w:val="en-US"/>
        </w:rPr>
        <w:t>Anas</w:t>
      </w:r>
      <w:proofErr w:type="spellEnd"/>
      <w:r w:rsidR="00A7108B" w:rsidRPr="00BC692C">
        <w:rPr>
          <w:rFonts w:asciiTheme="minorHAnsi" w:hAnsiTheme="minorHAnsi"/>
          <w:lang w:val="en-US"/>
        </w:rPr>
        <w:t xml:space="preserve"> </w:t>
      </w:r>
      <w:proofErr w:type="spellStart"/>
      <w:r w:rsidR="00A7108B" w:rsidRPr="00BC692C">
        <w:rPr>
          <w:rFonts w:asciiTheme="minorHAnsi" w:hAnsiTheme="minorHAnsi"/>
          <w:lang w:val="en-US"/>
        </w:rPr>
        <w:t>Abou</w:t>
      </w:r>
      <w:proofErr w:type="spellEnd"/>
      <w:r w:rsidR="00A7108B" w:rsidRPr="00BC692C">
        <w:rPr>
          <w:rFonts w:asciiTheme="minorHAnsi" w:hAnsiTheme="minorHAnsi"/>
          <w:lang w:val="en-US"/>
        </w:rPr>
        <w:t xml:space="preserve"> El </w:t>
      </w:r>
      <w:proofErr w:type="spellStart"/>
      <w:r w:rsidR="00A7108B" w:rsidRPr="00BC692C">
        <w:rPr>
          <w:rFonts w:asciiTheme="minorHAnsi" w:hAnsiTheme="minorHAnsi"/>
          <w:lang w:val="en-US"/>
        </w:rPr>
        <w:t>Kalam</w:t>
      </w:r>
      <w:proofErr w:type="spellEnd"/>
      <w:r w:rsidR="00605BD6" w:rsidRPr="00BC692C">
        <w:rPr>
          <w:rFonts w:asciiTheme="minorHAnsi" w:hAnsiTheme="minorHAnsi"/>
          <w:lang w:val="en-US"/>
        </w:rPr>
        <w:t xml:space="preserve">, Salem </w:t>
      </w:r>
      <w:proofErr w:type="spellStart"/>
      <w:r w:rsidR="00605BD6" w:rsidRPr="00BC692C">
        <w:rPr>
          <w:rFonts w:asciiTheme="minorHAnsi" w:hAnsiTheme="minorHAnsi"/>
          <w:lang w:val="en-US"/>
        </w:rPr>
        <w:t>Benferhat</w:t>
      </w:r>
      <w:proofErr w:type="spellEnd"/>
      <w:r w:rsidR="00605BD6" w:rsidRPr="00BC692C">
        <w:rPr>
          <w:rFonts w:asciiTheme="minorHAnsi" w:hAnsiTheme="minorHAnsi"/>
          <w:lang w:val="en-US"/>
        </w:rPr>
        <w:t xml:space="preserve">, </w:t>
      </w:r>
      <w:proofErr w:type="spellStart"/>
      <w:r w:rsidR="00605BD6" w:rsidRPr="00BC692C">
        <w:rPr>
          <w:rFonts w:asciiTheme="minorHAnsi" w:hAnsiTheme="minorHAnsi"/>
          <w:lang w:val="en-US"/>
        </w:rPr>
        <w:t>Alexandre</w:t>
      </w:r>
      <w:proofErr w:type="spellEnd"/>
      <w:r w:rsidR="00605BD6" w:rsidRPr="00BC692C">
        <w:rPr>
          <w:rFonts w:asciiTheme="minorHAnsi" w:hAnsiTheme="minorHAnsi"/>
          <w:lang w:val="en-US"/>
        </w:rPr>
        <w:t xml:space="preserve"> </w:t>
      </w:r>
      <w:proofErr w:type="spellStart"/>
      <w:r w:rsidR="00605BD6" w:rsidRPr="00BC692C">
        <w:rPr>
          <w:rFonts w:asciiTheme="minorHAnsi" w:hAnsiTheme="minorHAnsi"/>
          <w:lang w:val="en-US"/>
        </w:rPr>
        <w:t>Miege</w:t>
      </w:r>
      <w:proofErr w:type="spellEnd"/>
      <w:r w:rsidR="00605BD6" w:rsidRPr="00BC692C">
        <w:rPr>
          <w:rFonts w:asciiTheme="minorHAnsi" w:hAnsiTheme="minorHAnsi"/>
          <w:lang w:val="en-US"/>
        </w:rPr>
        <w:t xml:space="preserve">, </w:t>
      </w:r>
      <w:proofErr w:type="spellStart"/>
      <w:r w:rsidR="00605BD6" w:rsidRPr="00BC692C">
        <w:rPr>
          <w:rFonts w:asciiTheme="minorHAnsi" w:hAnsiTheme="minorHAnsi"/>
          <w:lang w:val="en-US"/>
        </w:rPr>
        <w:t>Rania</w:t>
      </w:r>
      <w:proofErr w:type="spellEnd"/>
      <w:r w:rsidR="00605BD6" w:rsidRPr="00BC692C">
        <w:rPr>
          <w:rFonts w:asciiTheme="minorHAnsi" w:hAnsiTheme="minorHAnsi"/>
          <w:lang w:val="en-US"/>
        </w:rPr>
        <w:t xml:space="preserve"> El </w:t>
      </w:r>
      <w:proofErr w:type="spellStart"/>
      <w:r w:rsidR="00605BD6" w:rsidRPr="00BC692C">
        <w:rPr>
          <w:rFonts w:asciiTheme="minorHAnsi" w:hAnsiTheme="minorHAnsi"/>
          <w:lang w:val="en-US"/>
        </w:rPr>
        <w:t>Baida</w:t>
      </w:r>
      <w:proofErr w:type="spellEnd"/>
      <w:r w:rsidR="00605BD6" w:rsidRPr="00BC692C">
        <w:rPr>
          <w:rFonts w:asciiTheme="minorHAnsi" w:hAnsiTheme="minorHAnsi"/>
          <w:lang w:val="en-US"/>
        </w:rPr>
        <w:t xml:space="preserve">, Frederic </w:t>
      </w:r>
      <w:proofErr w:type="spellStart"/>
      <w:r w:rsidR="00605BD6" w:rsidRPr="00BC692C">
        <w:rPr>
          <w:rFonts w:asciiTheme="minorHAnsi" w:hAnsiTheme="minorHAnsi"/>
          <w:lang w:val="en-US"/>
        </w:rPr>
        <w:t>Cuppens</w:t>
      </w:r>
      <w:proofErr w:type="spellEnd"/>
      <w:r w:rsidR="00605BD6" w:rsidRPr="00BC692C">
        <w:rPr>
          <w:rFonts w:asciiTheme="minorHAnsi" w:hAnsiTheme="minorHAnsi"/>
          <w:lang w:val="en-US"/>
        </w:rPr>
        <w:t xml:space="preserve">, Claire </w:t>
      </w:r>
      <w:proofErr w:type="spellStart"/>
      <w:r w:rsidR="00605BD6" w:rsidRPr="00BC692C">
        <w:rPr>
          <w:rFonts w:asciiTheme="minorHAnsi" w:hAnsiTheme="minorHAnsi"/>
          <w:lang w:val="en-US"/>
        </w:rPr>
        <w:t>Saurel</w:t>
      </w:r>
      <w:proofErr w:type="spellEnd"/>
      <w:r w:rsidR="00605BD6" w:rsidRPr="00BC692C">
        <w:rPr>
          <w:rFonts w:asciiTheme="minorHAnsi" w:hAnsiTheme="minorHAnsi"/>
          <w:lang w:val="en-US"/>
        </w:rPr>
        <w:t xml:space="preserve">, Philippe </w:t>
      </w:r>
      <w:proofErr w:type="spellStart"/>
      <w:r w:rsidR="00605BD6" w:rsidRPr="00BC692C">
        <w:rPr>
          <w:rFonts w:asciiTheme="minorHAnsi" w:hAnsiTheme="minorHAnsi"/>
          <w:lang w:val="en-US"/>
        </w:rPr>
        <w:t>Balbiani</w:t>
      </w:r>
      <w:proofErr w:type="spellEnd"/>
      <w:r w:rsidR="00605BD6" w:rsidRPr="00BC692C">
        <w:rPr>
          <w:rFonts w:asciiTheme="minorHAnsi" w:hAnsiTheme="minorHAnsi"/>
          <w:lang w:val="en-US"/>
        </w:rPr>
        <w:t xml:space="preserve">, Yves </w:t>
      </w:r>
      <w:proofErr w:type="spellStart"/>
      <w:r w:rsidR="00605BD6" w:rsidRPr="00BC692C">
        <w:rPr>
          <w:rFonts w:asciiTheme="minorHAnsi" w:hAnsiTheme="minorHAnsi"/>
          <w:lang w:val="en-US"/>
        </w:rPr>
        <w:t>Deswarte</w:t>
      </w:r>
      <w:proofErr w:type="spellEnd"/>
      <w:r w:rsidR="00605BD6" w:rsidRPr="00BC692C">
        <w:rPr>
          <w:rFonts w:asciiTheme="minorHAnsi" w:hAnsiTheme="minorHAnsi"/>
          <w:lang w:val="en-US"/>
        </w:rPr>
        <w:t xml:space="preserve">, Gilles </w:t>
      </w:r>
      <w:proofErr w:type="spellStart"/>
      <w:r w:rsidR="00605BD6" w:rsidRPr="00BC692C">
        <w:rPr>
          <w:rFonts w:asciiTheme="minorHAnsi" w:hAnsiTheme="minorHAnsi"/>
          <w:lang w:val="en-US"/>
        </w:rPr>
        <w:t>Trouessin</w:t>
      </w:r>
      <w:proofErr w:type="spellEnd"/>
      <w:r w:rsidR="00605BD6" w:rsidRPr="00BC692C">
        <w:rPr>
          <w:rFonts w:asciiTheme="minorHAnsi" w:hAnsiTheme="minorHAnsi"/>
          <w:lang w:val="en-US"/>
        </w:rPr>
        <w:t>, “</w:t>
      </w:r>
      <w:r w:rsidR="00605BD6" w:rsidRPr="00BC692C">
        <w:rPr>
          <w:rFonts w:asciiTheme="minorHAnsi" w:hAnsiTheme="minorHAnsi"/>
          <w:i/>
          <w:lang w:val="en-US"/>
        </w:rPr>
        <w:t>Organization based access control</w:t>
      </w:r>
      <w:r w:rsidR="00605BD6" w:rsidRPr="00BC692C">
        <w:rPr>
          <w:rFonts w:asciiTheme="minorHAnsi" w:hAnsiTheme="minorHAnsi"/>
          <w:lang w:val="en-US"/>
        </w:rPr>
        <w:t xml:space="preserve">”, IEEE, 2003. Available online at: </w:t>
      </w:r>
      <w:r w:rsidR="006A0BBF" w:rsidRPr="00BC692C">
        <w:rPr>
          <w:lang w:val="en-US"/>
          <w:rPrChange w:id="231" w:author="machar_s" w:date="2011-06-01T10:52:00Z">
            <w:rPr/>
          </w:rPrChange>
        </w:rPr>
        <w:fldChar w:fldCharType="begin"/>
      </w:r>
      <w:r w:rsidR="006A0BBF" w:rsidRPr="00BC692C">
        <w:rPr>
          <w:lang w:val="en-US"/>
          <w:rPrChange w:id="232" w:author="machar_s" w:date="2011-06-01T10:52:00Z">
            <w:rPr>
              <w:lang w:val="en-US"/>
            </w:rPr>
          </w:rPrChange>
        </w:rPr>
        <w:instrText>HYPERLINK "http://ieeexplore.ieee.org/stamp/stamp.jsp?tp=&amp;arnumber=1206966"</w:instrText>
      </w:r>
      <w:r w:rsidR="006A0BBF" w:rsidRPr="00BC692C">
        <w:rPr>
          <w:lang w:val="en-US"/>
          <w:rPrChange w:id="233" w:author="machar_s" w:date="2011-06-01T10:52:00Z">
            <w:rPr/>
          </w:rPrChange>
        </w:rPr>
        <w:fldChar w:fldCharType="separate"/>
      </w:r>
      <w:r w:rsidR="00605BD6" w:rsidRPr="00BC692C">
        <w:rPr>
          <w:lang w:val="en-US"/>
          <w:rPrChange w:id="234" w:author="machar_s" w:date="2011-06-01T10:52:00Z">
            <w:rPr>
              <w:lang w:val="en-US"/>
            </w:rPr>
          </w:rPrChange>
        </w:rPr>
        <w:t>http://ieeexplore.ieee.org/stamp/stamp.jsp?tp=&amp;arnumber=1206966</w:t>
      </w:r>
      <w:r w:rsidR="006A0BBF" w:rsidRPr="00BC692C">
        <w:rPr>
          <w:lang w:val="en-US"/>
          <w:rPrChange w:id="235" w:author="machar_s" w:date="2011-06-01T10:52:00Z">
            <w:rPr/>
          </w:rPrChange>
        </w:rPr>
        <w:fldChar w:fldCharType="end"/>
      </w:r>
    </w:p>
    <w:p w:rsidR="00AC5716" w:rsidRPr="00BC692C" w:rsidRDefault="00AC5716" w:rsidP="001B5725">
      <w:pPr>
        <w:spacing w:after="0" w:line="240" w:lineRule="auto"/>
        <w:ind w:left="360" w:hanging="360"/>
        <w:rPr>
          <w:rFonts w:asciiTheme="minorHAnsi" w:hAnsiTheme="minorHAnsi"/>
          <w:lang w:val="en-US"/>
        </w:rPr>
      </w:pPr>
      <w:proofErr w:type="gramStart"/>
      <w:r w:rsidRPr="00BC692C">
        <w:rPr>
          <w:rFonts w:asciiTheme="minorHAnsi" w:hAnsiTheme="minorHAnsi"/>
          <w:lang w:val="en-US"/>
        </w:rPr>
        <w:t xml:space="preserve">[12] </w:t>
      </w:r>
      <w:r w:rsidR="00AC67CA" w:rsidRPr="00BC692C">
        <w:rPr>
          <w:rFonts w:asciiTheme="minorHAnsi" w:hAnsiTheme="minorHAnsi"/>
          <w:lang w:val="en-US"/>
        </w:rPr>
        <w:t xml:space="preserve">F. </w:t>
      </w:r>
      <w:proofErr w:type="spellStart"/>
      <w:r w:rsidR="00AC67CA" w:rsidRPr="00BC692C">
        <w:rPr>
          <w:rFonts w:asciiTheme="minorHAnsi" w:hAnsiTheme="minorHAnsi"/>
          <w:lang w:val="en-US"/>
        </w:rPr>
        <w:t>Cuppens</w:t>
      </w:r>
      <w:proofErr w:type="spellEnd"/>
      <w:r w:rsidR="00AC67CA" w:rsidRPr="00BC692C">
        <w:rPr>
          <w:rFonts w:asciiTheme="minorHAnsi" w:hAnsiTheme="minorHAnsi"/>
          <w:lang w:val="en-US"/>
        </w:rPr>
        <w:t xml:space="preserve">, N. </w:t>
      </w:r>
      <w:proofErr w:type="spellStart"/>
      <w:r w:rsidR="00AC67CA" w:rsidRPr="00BC692C">
        <w:rPr>
          <w:rFonts w:asciiTheme="minorHAnsi" w:hAnsiTheme="minorHAnsi"/>
          <w:lang w:val="en-US"/>
        </w:rPr>
        <w:t>Cuppens-Boulahia</w:t>
      </w:r>
      <w:proofErr w:type="spellEnd"/>
      <w:r w:rsidR="00AC67CA" w:rsidRPr="00BC692C">
        <w:rPr>
          <w:rFonts w:asciiTheme="minorHAnsi" w:hAnsiTheme="minorHAnsi"/>
          <w:lang w:val="en-US"/>
        </w:rPr>
        <w:t xml:space="preserve">, T. Sans and A. </w:t>
      </w:r>
      <w:proofErr w:type="spellStart"/>
      <w:r w:rsidR="00AC67CA" w:rsidRPr="00BC692C">
        <w:rPr>
          <w:rFonts w:asciiTheme="minorHAnsi" w:hAnsiTheme="minorHAnsi"/>
          <w:lang w:val="en-US"/>
        </w:rPr>
        <w:t>Miège</w:t>
      </w:r>
      <w:proofErr w:type="spellEnd"/>
      <w:r w:rsidR="00AC67CA" w:rsidRPr="00BC692C">
        <w:rPr>
          <w:rFonts w:asciiTheme="minorHAnsi" w:hAnsiTheme="minorHAnsi"/>
          <w:lang w:val="en-US"/>
        </w:rPr>
        <w:t xml:space="preserve"> “</w:t>
      </w:r>
      <w:r w:rsidR="00AC67CA" w:rsidRPr="00BC692C">
        <w:rPr>
          <w:rFonts w:asciiTheme="minorHAnsi" w:hAnsiTheme="minorHAnsi"/>
          <w:i/>
          <w:lang w:val="en-US"/>
        </w:rPr>
        <w:t>A formal approach to specify and deploy a network security policy</w:t>
      </w:r>
      <w:r w:rsidR="00AC67CA" w:rsidRPr="00BC692C">
        <w:rPr>
          <w:rFonts w:asciiTheme="minorHAnsi" w:hAnsiTheme="minorHAnsi"/>
          <w:lang w:val="en-US"/>
        </w:rPr>
        <w:t>”,</w:t>
      </w:r>
      <w:r w:rsidR="00066AF5" w:rsidRPr="00BC692C">
        <w:rPr>
          <w:rFonts w:asciiTheme="minorHAnsi" w:hAnsiTheme="minorHAnsi"/>
          <w:lang w:val="en-US"/>
        </w:rPr>
        <w:t xml:space="preserve"> Second Workshop on Formal Aspects in Security and Trust (FAST),</w:t>
      </w:r>
      <w:r w:rsidR="00AC67CA" w:rsidRPr="00BC692C">
        <w:rPr>
          <w:rFonts w:asciiTheme="minorHAnsi" w:hAnsiTheme="minorHAnsi"/>
          <w:lang w:val="en-US"/>
        </w:rPr>
        <w:t xml:space="preserve"> 2004.</w:t>
      </w:r>
      <w:proofErr w:type="gramEnd"/>
    </w:p>
    <w:p w:rsidR="00393BCD" w:rsidRPr="00BC692C" w:rsidRDefault="00AC5716" w:rsidP="001B5725">
      <w:pPr>
        <w:spacing w:after="0" w:line="240" w:lineRule="auto"/>
        <w:ind w:left="360" w:hanging="360"/>
        <w:rPr>
          <w:rFonts w:asciiTheme="minorHAnsi" w:hAnsiTheme="minorHAnsi"/>
          <w:lang w:val="en-US"/>
        </w:rPr>
      </w:pPr>
      <w:r w:rsidRPr="00BC692C">
        <w:rPr>
          <w:rFonts w:asciiTheme="minorHAnsi" w:hAnsiTheme="minorHAnsi"/>
          <w:lang w:val="en-US"/>
          <w:rPrChange w:id="236" w:author="machar_s" w:date="2011-06-01T10:52:00Z">
            <w:rPr>
              <w:rFonts w:asciiTheme="minorHAnsi" w:hAnsiTheme="minorHAnsi"/>
              <w:lang w:val="en-US"/>
            </w:rPr>
          </w:rPrChange>
        </w:rPr>
        <w:t xml:space="preserve">[13] </w:t>
      </w:r>
      <w:proofErr w:type="spellStart"/>
      <w:r w:rsidR="00B8307C" w:rsidRPr="00BC692C">
        <w:rPr>
          <w:rFonts w:asciiTheme="minorHAnsi" w:hAnsiTheme="minorHAnsi"/>
          <w:lang w:val="en-US"/>
          <w:rPrChange w:id="237" w:author="machar_s" w:date="2011-06-01T10:52:00Z">
            <w:rPr>
              <w:rFonts w:asciiTheme="minorHAnsi" w:hAnsiTheme="minorHAnsi"/>
              <w:lang w:val="en-US"/>
            </w:rPr>
          </w:rPrChange>
        </w:rPr>
        <w:t>Tejeddine</w:t>
      </w:r>
      <w:proofErr w:type="spellEnd"/>
      <w:r w:rsidR="00B8307C" w:rsidRPr="00BC692C">
        <w:rPr>
          <w:rFonts w:asciiTheme="minorHAnsi" w:hAnsiTheme="minorHAnsi"/>
          <w:lang w:val="en-US"/>
          <w:rPrChange w:id="238" w:author="machar_s" w:date="2011-06-01T10:52:00Z">
            <w:rPr>
              <w:rFonts w:asciiTheme="minorHAnsi" w:hAnsiTheme="minorHAnsi"/>
              <w:lang w:val="en-US"/>
            </w:rPr>
          </w:rPrChange>
        </w:rPr>
        <w:t xml:space="preserve"> </w:t>
      </w:r>
      <w:proofErr w:type="spellStart"/>
      <w:r w:rsidR="00B8307C" w:rsidRPr="00BC692C">
        <w:rPr>
          <w:rFonts w:asciiTheme="minorHAnsi" w:hAnsiTheme="minorHAnsi"/>
          <w:lang w:val="en-US"/>
          <w:rPrChange w:id="239" w:author="machar_s" w:date="2011-06-01T10:52:00Z">
            <w:rPr>
              <w:rFonts w:asciiTheme="minorHAnsi" w:hAnsiTheme="minorHAnsi"/>
              <w:lang w:val="en-US"/>
            </w:rPr>
          </w:rPrChange>
        </w:rPr>
        <w:t>Mouelhi</w:t>
      </w:r>
      <w:proofErr w:type="spellEnd"/>
      <w:r w:rsidR="00B8307C" w:rsidRPr="00BC692C">
        <w:rPr>
          <w:rFonts w:asciiTheme="minorHAnsi" w:hAnsiTheme="minorHAnsi"/>
          <w:lang w:val="en-US"/>
          <w:rPrChange w:id="240" w:author="machar_s" w:date="2011-06-01T10:52:00Z">
            <w:rPr>
              <w:rFonts w:asciiTheme="minorHAnsi" w:hAnsiTheme="minorHAnsi"/>
              <w:lang w:val="en-US"/>
            </w:rPr>
          </w:rPrChange>
        </w:rPr>
        <w:t xml:space="preserve">, Yves Le </w:t>
      </w:r>
      <w:proofErr w:type="spellStart"/>
      <w:r w:rsidR="00B8307C" w:rsidRPr="00BC692C">
        <w:rPr>
          <w:rFonts w:asciiTheme="minorHAnsi" w:hAnsiTheme="minorHAnsi"/>
          <w:lang w:val="en-US"/>
          <w:rPrChange w:id="241" w:author="machar_s" w:date="2011-06-01T10:52:00Z">
            <w:rPr>
              <w:rFonts w:asciiTheme="minorHAnsi" w:hAnsiTheme="minorHAnsi"/>
              <w:lang w:val="en-US"/>
            </w:rPr>
          </w:rPrChange>
        </w:rPr>
        <w:t>Traon</w:t>
      </w:r>
      <w:proofErr w:type="spellEnd"/>
      <w:r w:rsidR="00B8307C" w:rsidRPr="00BC692C">
        <w:rPr>
          <w:rFonts w:asciiTheme="minorHAnsi" w:hAnsiTheme="minorHAnsi"/>
          <w:lang w:val="en-US"/>
          <w:rPrChange w:id="242" w:author="machar_s" w:date="2011-06-01T10:52:00Z">
            <w:rPr>
              <w:rFonts w:asciiTheme="minorHAnsi" w:hAnsiTheme="minorHAnsi"/>
              <w:lang w:val="en-US"/>
            </w:rPr>
          </w:rPrChange>
        </w:rPr>
        <w:t xml:space="preserve">, Benoit </w:t>
      </w:r>
      <w:proofErr w:type="spellStart"/>
      <w:r w:rsidR="00B8307C" w:rsidRPr="00BC692C">
        <w:rPr>
          <w:rFonts w:asciiTheme="minorHAnsi" w:hAnsiTheme="minorHAnsi"/>
          <w:lang w:val="en-US"/>
          <w:rPrChange w:id="243" w:author="machar_s" w:date="2011-06-01T10:52:00Z">
            <w:rPr>
              <w:rFonts w:asciiTheme="minorHAnsi" w:hAnsiTheme="minorHAnsi"/>
              <w:lang w:val="en-US"/>
            </w:rPr>
          </w:rPrChange>
        </w:rPr>
        <w:t>Baudry</w:t>
      </w:r>
      <w:proofErr w:type="spellEnd"/>
      <w:r w:rsidR="00393BCD" w:rsidRPr="00BC692C">
        <w:rPr>
          <w:rFonts w:asciiTheme="minorHAnsi" w:hAnsiTheme="minorHAnsi"/>
          <w:lang w:val="en-US"/>
          <w:rPrChange w:id="244" w:author="machar_s" w:date="2011-06-01T10:52:00Z">
            <w:rPr>
              <w:rFonts w:asciiTheme="minorHAnsi" w:hAnsiTheme="minorHAnsi"/>
              <w:lang w:val="en-US"/>
            </w:rPr>
          </w:rPrChange>
        </w:rPr>
        <w:t>, “</w:t>
      </w:r>
      <w:r w:rsidR="00393BCD" w:rsidRPr="00BC692C">
        <w:rPr>
          <w:rFonts w:asciiTheme="minorHAnsi" w:hAnsiTheme="minorHAnsi"/>
          <w:i/>
          <w:lang w:val="en-US"/>
          <w:rPrChange w:id="245" w:author="machar_s" w:date="2011-06-01T10:52:00Z">
            <w:rPr>
              <w:rFonts w:asciiTheme="minorHAnsi" w:hAnsiTheme="minorHAnsi"/>
              <w:i/>
              <w:lang w:val="en-US"/>
            </w:rPr>
          </w:rPrChange>
        </w:rPr>
        <w:t>Transforming and Selecting Functional Test Cases for Security Policy Testing</w:t>
      </w:r>
      <w:r w:rsidR="00393BCD" w:rsidRPr="00BC692C">
        <w:rPr>
          <w:rFonts w:asciiTheme="minorHAnsi" w:hAnsiTheme="minorHAnsi"/>
          <w:lang w:val="en-US"/>
          <w:rPrChange w:id="246" w:author="machar_s" w:date="2011-06-01T10:52:00Z">
            <w:rPr>
              <w:rFonts w:asciiTheme="minorHAnsi" w:hAnsiTheme="minorHAnsi"/>
              <w:lang w:val="en-US"/>
            </w:rPr>
          </w:rPrChange>
        </w:rPr>
        <w:t>”, International Conference on Software Testing Verification and Validation</w:t>
      </w:r>
      <w:r w:rsidR="00B6269D" w:rsidRPr="00BC692C">
        <w:rPr>
          <w:rFonts w:asciiTheme="minorHAnsi" w:hAnsiTheme="minorHAnsi"/>
          <w:lang w:val="en-US"/>
          <w:rPrChange w:id="247" w:author="machar_s" w:date="2011-06-01T10:52:00Z">
            <w:rPr>
              <w:rFonts w:asciiTheme="minorHAnsi" w:hAnsiTheme="minorHAnsi"/>
              <w:lang w:val="en-US"/>
            </w:rPr>
          </w:rPrChange>
        </w:rPr>
        <w:t xml:space="preserve"> </w:t>
      </w:r>
      <w:r w:rsidR="00393BCD" w:rsidRPr="00BC692C">
        <w:rPr>
          <w:rFonts w:asciiTheme="minorHAnsi" w:hAnsiTheme="minorHAnsi"/>
          <w:lang w:val="en-US"/>
          <w:rPrChange w:id="248" w:author="machar_s" w:date="2011-06-01T10:52:00Z">
            <w:rPr>
              <w:rFonts w:asciiTheme="minorHAnsi" w:hAnsiTheme="minorHAnsi"/>
              <w:lang w:val="en-US"/>
            </w:rPr>
          </w:rPrChange>
        </w:rPr>
        <w:t xml:space="preserve">International Conference on Software Testing Verification and Validation, 2009. Available online at: </w:t>
      </w:r>
      <w:r w:rsidR="006A0BBF" w:rsidRPr="00BC692C">
        <w:rPr>
          <w:lang w:val="en-US"/>
          <w:rPrChange w:id="249" w:author="machar_s" w:date="2011-06-01T10:52:00Z">
            <w:rPr/>
          </w:rPrChange>
        </w:rPr>
        <w:fldChar w:fldCharType="begin"/>
      </w:r>
      <w:r w:rsidR="006A0BBF" w:rsidRPr="00BC692C">
        <w:rPr>
          <w:lang w:val="en-US"/>
          <w:rPrChange w:id="250" w:author="machar_s" w:date="2011-06-01T10:52:00Z">
            <w:rPr>
              <w:lang w:val="en-US"/>
            </w:rPr>
          </w:rPrChange>
        </w:rPr>
        <w:instrText>HYPERLINK "http://ieeexplore.ieee.org/stamp/stamp.jsp?tp=&amp;arnumber=4815349"</w:instrText>
      </w:r>
      <w:r w:rsidR="006A0BBF" w:rsidRPr="00BC692C">
        <w:rPr>
          <w:lang w:val="en-US"/>
          <w:rPrChange w:id="251" w:author="machar_s" w:date="2011-06-01T10:52:00Z">
            <w:rPr/>
          </w:rPrChange>
        </w:rPr>
        <w:fldChar w:fldCharType="separate"/>
      </w:r>
      <w:r w:rsidR="00393BCD" w:rsidRPr="00BC692C">
        <w:rPr>
          <w:lang w:val="en-US"/>
          <w:rPrChange w:id="252" w:author="machar_s" w:date="2011-06-01T10:52:00Z">
            <w:rPr>
              <w:lang w:val="en-US"/>
            </w:rPr>
          </w:rPrChange>
        </w:rPr>
        <w:t>http://ieeexplore.ieee.org/stamp/stamp.jsp?tp=&amp;arnumber=4815349</w:t>
      </w:r>
      <w:r w:rsidR="006A0BBF" w:rsidRPr="00BC692C">
        <w:rPr>
          <w:lang w:val="en-US"/>
          <w:rPrChange w:id="253" w:author="machar_s" w:date="2011-06-01T10:52:00Z">
            <w:rPr/>
          </w:rPrChange>
        </w:rPr>
        <w:fldChar w:fldCharType="end"/>
      </w:r>
    </w:p>
    <w:p w:rsidR="00A3112B" w:rsidRPr="00BC692C" w:rsidRDefault="00AC5716" w:rsidP="001B5725">
      <w:pPr>
        <w:spacing w:after="0" w:line="240" w:lineRule="auto"/>
        <w:ind w:left="360" w:hanging="360"/>
        <w:rPr>
          <w:rFonts w:asciiTheme="minorHAnsi" w:hAnsiTheme="minorHAnsi"/>
          <w:lang w:val="en-US"/>
        </w:rPr>
      </w:pPr>
      <w:r w:rsidRPr="00BC692C">
        <w:rPr>
          <w:rFonts w:asciiTheme="minorHAnsi" w:hAnsiTheme="minorHAnsi"/>
          <w:lang w:val="en-US"/>
        </w:rPr>
        <w:t xml:space="preserve">[14] </w:t>
      </w:r>
      <w:r w:rsidR="00393BCD" w:rsidRPr="00BC692C">
        <w:rPr>
          <w:rFonts w:asciiTheme="minorHAnsi" w:hAnsiTheme="minorHAnsi"/>
          <w:lang w:val="en-US"/>
        </w:rPr>
        <w:t xml:space="preserve">Lei Qing, Zhao </w:t>
      </w:r>
      <w:proofErr w:type="spellStart"/>
      <w:r w:rsidR="00393BCD" w:rsidRPr="00BC692C">
        <w:rPr>
          <w:rFonts w:asciiTheme="minorHAnsi" w:hAnsiTheme="minorHAnsi"/>
          <w:lang w:val="en-US"/>
        </w:rPr>
        <w:t>Huan</w:t>
      </w:r>
      <w:proofErr w:type="spellEnd"/>
      <w:r w:rsidR="00A3112B" w:rsidRPr="00BC692C">
        <w:rPr>
          <w:rFonts w:asciiTheme="minorHAnsi" w:hAnsiTheme="minorHAnsi"/>
          <w:lang w:val="en-US"/>
        </w:rPr>
        <w:t>, “</w:t>
      </w:r>
      <w:r w:rsidR="00A3112B" w:rsidRPr="00BC692C">
        <w:rPr>
          <w:rFonts w:asciiTheme="minorHAnsi" w:hAnsiTheme="minorHAnsi"/>
          <w:i/>
          <w:lang w:val="en-US"/>
        </w:rPr>
        <w:t>Research on Dynamic Authorization in Workflow of Virtual Enterprise</w:t>
      </w:r>
      <w:r w:rsidR="00A3112B" w:rsidRPr="00BC692C">
        <w:rPr>
          <w:rFonts w:asciiTheme="minorHAnsi" w:hAnsiTheme="minorHAnsi"/>
          <w:lang w:val="en-US"/>
        </w:rPr>
        <w:t xml:space="preserve">”, IEEE, 2007. Available online at: </w:t>
      </w:r>
      <w:r w:rsidR="006A0BBF" w:rsidRPr="00BC692C">
        <w:rPr>
          <w:lang w:val="en-US"/>
          <w:rPrChange w:id="254" w:author="machar_s" w:date="2011-06-01T10:52:00Z">
            <w:rPr/>
          </w:rPrChange>
        </w:rPr>
        <w:fldChar w:fldCharType="begin"/>
      </w:r>
      <w:r w:rsidR="006A0BBF" w:rsidRPr="00BC692C">
        <w:rPr>
          <w:lang w:val="en-US"/>
          <w:rPrChange w:id="255" w:author="machar_s" w:date="2011-06-01T10:52:00Z">
            <w:rPr>
              <w:lang w:val="en-US"/>
            </w:rPr>
          </w:rPrChange>
        </w:rPr>
        <w:instrText>HYPERLINK "http://ieeexplore.ieee.org/stamp/stamp.jsp?tp=&amp;arnumber=4341263"</w:instrText>
      </w:r>
      <w:r w:rsidR="006A0BBF" w:rsidRPr="00BC692C">
        <w:rPr>
          <w:lang w:val="en-US"/>
          <w:rPrChange w:id="256" w:author="machar_s" w:date="2011-06-01T10:52:00Z">
            <w:rPr/>
          </w:rPrChange>
        </w:rPr>
        <w:fldChar w:fldCharType="separate"/>
      </w:r>
      <w:r w:rsidR="00A3112B" w:rsidRPr="00BC692C">
        <w:rPr>
          <w:lang w:val="en-US"/>
          <w:rPrChange w:id="257" w:author="machar_s" w:date="2011-06-01T10:52:00Z">
            <w:rPr>
              <w:lang w:val="en-US"/>
            </w:rPr>
          </w:rPrChange>
        </w:rPr>
        <w:t>http://ieeexplore.ieee.org/stamp/stamp.jsp?tp=&amp;arnumber=4341263</w:t>
      </w:r>
      <w:r w:rsidR="006A0BBF" w:rsidRPr="00BC692C">
        <w:rPr>
          <w:lang w:val="en-US"/>
          <w:rPrChange w:id="258" w:author="machar_s" w:date="2011-06-01T10:52:00Z">
            <w:rPr/>
          </w:rPrChange>
        </w:rPr>
        <w:fldChar w:fldCharType="end"/>
      </w:r>
    </w:p>
    <w:p w:rsidR="00AC5716" w:rsidRPr="00BC692C" w:rsidRDefault="00AC5716" w:rsidP="001B5725">
      <w:pPr>
        <w:spacing w:after="0" w:line="240" w:lineRule="auto"/>
        <w:ind w:left="360" w:hanging="360"/>
        <w:rPr>
          <w:rFonts w:asciiTheme="minorHAnsi" w:hAnsiTheme="minorHAnsi"/>
          <w:lang w:val="en-US"/>
          <w:rPrChange w:id="259" w:author="machar_s" w:date="2011-06-01T10:52:00Z">
            <w:rPr>
              <w:rFonts w:asciiTheme="minorHAnsi" w:hAnsiTheme="minorHAnsi"/>
              <w:lang w:val="fr-FR"/>
            </w:rPr>
          </w:rPrChange>
        </w:rPr>
      </w:pPr>
      <w:r w:rsidRPr="00BC692C">
        <w:rPr>
          <w:rFonts w:asciiTheme="minorHAnsi" w:hAnsiTheme="minorHAnsi"/>
          <w:lang w:val="en-US"/>
          <w:rPrChange w:id="260" w:author="machar_s" w:date="2011-06-01T10:52:00Z">
            <w:rPr>
              <w:rFonts w:asciiTheme="minorHAnsi" w:hAnsiTheme="minorHAnsi"/>
              <w:lang w:val="fr-FR"/>
            </w:rPr>
          </w:rPrChange>
        </w:rPr>
        <w:t xml:space="preserve">[15] </w:t>
      </w:r>
      <w:r w:rsidR="004E0D49" w:rsidRPr="00BC692C">
        <w:rPr>
          <w:rFonts w:asciiTheme="minorHAnsi" w:hAnsiTheme="minorHAnsi"/>
          <w:lang w:val="en-US"/>
          <w:rPrChange w:id="261" w:author="machar_s" w:date="2011-06-01T10:52:00Z">
            <w:rPr>
              <w:rFonts w:asciiTheme="minorHAnsi" w:hAnsiTheme="minorHAnsi"/>
              <w:lang w:val="fr-FR"/>
            </w:rPr>
          </w:rPrChange>
        </w:rPr>
        <w:t xml:space="preserve">Frederic </w:t>
      </w:r>
      <w:proofErr w:type="spellStart"/>
      <w:r w:rsidR="004E0D49" w:rsidRPr="00BC692C">
        <w:rPr>
          <w:rFonts w:asciiTheme="minorHAnsi" w:hAnsiTheme="minorHAnsi"/>
          <w:lang w:val="en-US"/>
          <w:rPrChange w:id="262" w:author="machar_s" w:date="2011-06-01T10:52:00Z">
            <w:rPr>
              <w:rFonts w:asciiTheme="minorHAnsi" w:hAnsiTheme="minorHAnsi"/>
              <w:lang w:val="fr-FR"/>
            </w:rPr>
          </w:rPrChange>
        </w:rPr>
        <w:t>Cuppens</w:t>
      </w:r>
      <w:proofErr w:type="spellEnd"/>
      <w:r w:rsidR="004E0D49" w:rsidRPr="00BC692C">
        <w:rPr>
          <w:rFonts w:asciiTheme="minorHAnsi" w:hAnsiTheme="minorHAnsi"/>
          <w:lang w:val="en-US"/>
          <w:rPrChange w:id="263" w:author="machar_s" w:date="2011-06-01T10:52:00Z">
            <w:rPr>
              <w:rFonts w:asciiTheme="minorHAnsi" w:hAnsiTheme="minorHAnsi"/>
              <w:lang w:val="fr-FR"/>
            </w:rPr>
          </w:rPrChange>
        </w:rPr>
        <w:t xml:space="preserve">, Nora </w:t>
      </w:r>
      <w:proofErr w:type="spellStart"/>
      <w:r w:rsidR="004E0D49" w:rsidRPr="00BC692C">
        <w:rPr>
          <w:rFonts w:asciiTheme="minorHAnsi" w:hAnsiTheme="minorHAnsi"/>
          <w:lang w:val="en-US"/>
          <w:rPrChange w:id="264" w:author="machar_s" w:date="2011-06-01T10:52:00Z">
            <w:rPr>
              <w:rFonts w:asciiTheme="minorHAnsi" w:hAnsiTheme="minorHAnsi"/>
              <w:lang w:val="fr-FR"/>
            </w:rPr>
          </w:rPrChange>
        </w:rPr>
        <w:t>Cuppens-Boulahia</w:t>
      </w:r>
      <w:proofErr w:type="spellEnd"/>
      <w:r w:rsidR="004E0D49" w:rsidRPr="00BC692C">
        <w:rPr>
          <w:rFonts w:asciiTheme="minorHAnsi" w:hAnsiTheme="minorHAnsi"/>
          <w:lang w:val="en-US"/>
          <w:rPrChange w:id="265" w:author="machar_s" w:date="2011-06-01T10:52:00Z">
            <w:rPr>
              <w:rFonts w:asciiTheme="minorHAnsi" w:hAnsiTheme="minorHAnsi"/>
              <w:lang w:val="fr-FR"/>
            </w:rPr>
          </w:rPrChange>
        </w:rPr>
        <w:t>, Celine Coma, “</w:t>
      </w:r>
      <w:proofErr w:type="spellStart"/>
      <w:proofErr w:type="gramStart"/>
      <w:r w:rsidR="004E0D49" w:rsidRPr="00BC692C">
        <w:rPr>
          <w:rFonts w:asciiTheme="minorHAnsi" w:hAnsiTheme="minorHAnsi"/>
          <w:i/>
          <w:lang w:val="en-US"/>
          <w:rPrChange w:id="266" w:author="machar_s" w:date="2011-06-01T10:52:00Z">
            <w:rPr>
              <w:rFonts w:asciiTheme="minorHAnsi" w:hAnsiTheme="minorHAnsi"/>
              <w:i/>
              <w:lang w:val="fr-FR"/>
            </w:rPr>
          </w:rPrChange>
        </w:rPr>
        <w:t>MotOrBAC</w:t>
      </w:r>
      <w:proofErr w:type="spellEnd"/>
      <w:r w:rsidR="004E0D49" w:rsidRPr="00BC692C">
        <w:rPr>
          <w:rFonts w:asciiTheme="minorHAnsi" w:hAnsiTheme="minorHAnsi"/>
          <w:i/>
          <w:lang w:val="en-US"/>
          <w:rPrChange w:id="267" w:author="machar_s" w:date="2011-06-01T10:52:00Z">
            <w:rPr>
              <w:rFonts w:asciiTheme="minorHAnsi" w:hAnsiTheme="minorHAnsi"/>
              <w:i/>
              <w:lang w:val="fr-FR"/>
            </w:rPr>
          </w:rPrChange>
        </w:rPr>
        <w:t xml:space="preserve"> :</w:t>
      </w:r>
      <w:proofErr w:type="gramEnd"/>
      <w:r w:rsidR="004E0D49" w:rsidRPr="00BC692C">
        <w:rPr>
          <w:rFonts w:asciiTheme="minorHAnsi" w:hAnsiTheme="minorHAnsi"/>
          <w:i/>
          <w:lang w:val="en-US"/>
          <w:rPrChange w:id="268" w:author="machar_s" w:date="2011-06-01T10:52:00Z">
            <w:rPr>
              <w:rFonts w:asciiTheme="minorHAnsi" w:hAnsiTheme="minorHAnsi"/>
              <w:i/>
              <w:lang w:val="fr-FR"/>
            </w:rPr>
          </w:rPrChange>
        </w:rPr>
        <w:t xml:space="preserve"> un </w:t>
      </w:r>
      <w:proofErr w:type="spellStart"/>
      <w:r w:rsidR="004E0D49" w:rsidRPr="00BC692C">
        <w:rPr>
          <w:rFonts w:asciiTheme="minorHAnsi" w:hAnsiTheme="minorHAnsi"/>
          <w:i/>
          <w:lang w:val="en-US"/>
          <w:rPrChange w:id="269" w:author="machar_s" w:date="2011-06-01T10:52:00Z">
            <w:rPr>
              <w:rFonts w:asciiTheme="minorHAnsi" w:hAnsiTheme="minorHAnsi"/>
              <w:i/>
              <w:lang w:val="fr-FR"/>
            </w:rPr>
          </w:rPrChange>
        </w:rPr>
        <w:t>outil</w:t>
      </w:r>
      <w:proofErr w:type="spellEnd"/>
      <w:r w:rsidR="004E0D49" w:rsidRPr="00BC692C">
        <w:rPr>
          <w:rFonts w:asciiTheme="minorHAnsi" w:hAnsiTheme="minorHAnsi"/>
          <w:i/>
          <w:lang w:val="en-US"/>
          <w:rPrChange w:id="270" w:author="machar_s" w:date="2011-06-01T10:52:00Z">
            <w:rPr>
              <w:rFonts w:asciiTheme="minorHAnsi" w:hAnsiTheme="minorHAnsi"/>
              <w:i/>
              <w:lang w:val="fr-FR"/>
            </w:rPr>
          </w:rPrChange>
        </w:rPr>
        <w:t xml:space="preserve"> </w:t>
      </w:r>
      <w:proofErr w:type="spellStart"/>
      <w:r w:rsidR="004E0D49" w:rsidRPr="00BC692C">
        <w:rPr>
          <w:rFonts w:asciiTheme="minorHAnsi" w:hAnsiTheme="minorHAnsi"/>
          <w:i/>
          <w:lang w:val="en-US"/>
          <w:rPrChange w:id="271" w:author="machar_s" w:date="2011-06-01T10:52:00Z">
            <w:rPr>
              <w:rFonts w:asciiTheme="minorHAnsi" w:hAnsiTheme="minorHAnsi"/>
              <w:i/>
              <w:lang w:val="fr-FR"/>
            </w:rPr>
          </w:rPrChange>
        </w:rPr>
        <w:t>d’administration</w:t>
      </w:r>
      <w:proofErr w:type="spellEnd"/>
      <w:r w:rsidR="004E0D49" w:rsidRPr="00BC692C">
        <w:rPr>
          <w:rFonts w:asciiTheme="minorHAnsi" w:hAnsiTheme="minorHAnsi"/>
          <w:i/>
          <w:lang w:val="en-US"/>
          <w:rPrChange w:id="272" w:author="machar_s" w:date="2011-06-01T10:52:00Z">
            <w:rPr>
              <w:rFonts w:asciiTheme="minorHAnsi" w:hAnsiTheme="minorHAnsi"/>
              <w:i/>
              <w:lang w:val="fr-FR"/>
            </w:rPr>
          </w:rPrChange>
        </w:rPr>
        <w:t xml:space="preserve"> et de</w:t>
      </w:r>
      <w:r w:rsidR="00B6269D" w:rsidRPr="00BC692C">
        <w:rPr>
          <w:rFonts w:asciiTheme="minorHAnsi" w:hAnsiTheme="minorHAnsi"/>
          <w:i/>
          <w:lang w:val="en-US"/>
          <w:rPrChange w:id="273" w:author="machar_s" w:date="2011-06-01T10:52:00Z">
            <w:rPr>
              <w:rFonts w:asciiTheme="minorHAnsi" w:hAnsiTheme="minorHAnsi"/>
              <w:i/>
              <w:lang w:val="fr-FR"/>
            </w:rPr>
          </w:rPrChange>
        </w:rPr>
        <w:t xml:space="preserve"> </w:t>
      </w:r>
      <w:r w:rsidR="004E0D49" w:rsidRPr="00BC692C">
        <w:rPr>
          <w:rFonts w:asciiTheme="minorHAnsi" w:hAnsiTheme="minorHAnsi"/>
          <w:i/>
          <w:lang w:val="en-US"/>
          <w:rPrChange w:id="274" w:author="machar_s" w:date="2011-06-01T10:52:00Z">
            <w:rPr>
              <w:rFonts w:asciiTheme="minorHAnsi" w:hAnsiTheme="minorHAnsi"/>
              <w:i/>
              <w:lang w:val="fr-FR"/>
            </w:rPr>
          </w:rPrChange>
        </w:rPr>
        <w:t xml:space="preserve">simulation de </w:t>
      </w:r>
      <w:proofErr w:type="spellStart"/>
      <w:r w:rsidR="004E0D49" w:rsidRPr="00BC692C">
        <w:rPr>
          <w:rFonts w:asciiTheme="minorHAnsi" w:hAnsiTheme="minorHAnsi"/>
          <w:i/>
          <w:lang w:val="en-US"/>
          <w:rPrChange w:id="275" w:author="machar_s" w:date="2011-06-01T10:52:00Z">
            <w:rPr>
              <w:rFonts w:asciiTheme="minorHAnsi" w:hAnsiTheme="minorHAnsi"/>
              <w:i/>
              <w:lang w:val="fr-FR"/>
            </w:rPr>
          </w:rPrChange>
        </w:rPr>
        <w:t>politiques</w:t>
      </w:r>
      <w:proofErr w:type="spellEnd"/>
      <w:r w:rsidR="004E0D49" w:rsidRPr="00BC692C">
        <w:rPr>
          <w:rFonts w:asciiTheme="minorHAnsi" w:hAnsiTheme="minorHAnsi"/>
          <w:i/>
          <w:lang w:val="en-US"/>
          <w:rPrChange w:id="276" w:author="machar_s" w:date="2011-06-01T10:52:00Z">
            <w:rPr>
              <w:rFonts w:asciiTheme="minorHAnsi" w:hAnsiTheme="minorHAnsi"/>
              <w:i/>
              <w:lang w:val="fr-FR"/>
            </w:rPr>
          </w:rPrChange>
        </w:rPr>
        <w:t xml:space="preserve"> de </w:t>
      </w:r>
      <w:proofErr w:type="spellStart"/>
      <w:r w:rsidR="004E0D49" w:rsidRPr="00BC692C">
        <w:rPr>
          <w:rFonts w:asciiTheme="minorHAnsi" w:hAnsiTheme="minorHAnsi"/>
          <w:i/>
          <w:lang w:val="en-US"/>
          <w:rPrChange w:id="277" w:author="machar_s" w:date="2011-06-01T10:52:00Z">
            <w:rPr>
              <w:rFonts w:asciiTheme="minorHAnsi" w:hAnsiTheme="minorHAnsi"/>
              <w:i/>
              <w:lang w:val="fr-FR"/>
            </w:rPr>
          </w:rPrChange>
        </w:rPr>
        <w:t>securite</w:t>
      </w:r>
      <w:proofErr w:type="spellEnd"/>
      <w:r w:rsidR="004E0D49" w:rsidRPr="00BC692C">
        <w:rPr>
          <w:rFonts w:asciiTheme="minorHAnsi" w:hAnsiTheme="minorHAnsi"/>
          <w:lang w:val="en-US"/>
          <w:rPrChange w:id="278" w:author="machar_s" w:date="2011-06-01T10:52:00Z">
            <w:rPr>
              <w:rFonts w:asciiTheme="minorHAnsi" w:hAnsiTheme="minorHAnsi"/>
              <w:lang w:val="fr-FR"/>
            </w:rPr>
          </w:rPrChange>
        </w:rPr>
        <w:t>”, GET/ENST Bretagne</w:t>
      </w:r>
    </w:p>
    <w:p w:rsidR="00AC5716" w:rsidRPr="00BC692C" w:rsidRDefault="00AC5716" w:rsidP="001B5725">
      <w:pPr>
        <w:spacing w:after="0" w:line="240" w:lineRule="auto"/>
        <w:ind w:left="360" w:hanging="360"/>
        <w:rPr>
          <w:rFonts w:asciiTheme="minorHAnsi" w:hAnsiTheme="minorHAnsi"/>
          <w:lang w:val="en-US"/>
        </w:rPr>
      </w:pPr>
      <w:r w:rsidRPr="00BC692C">
        <w:rPr>
          <w:rFonts w:asciiTheme="minorHAnsi" w:hAnsiTheme="minorHAnsi"/>
          <w:lang w:val="en-US"/>
        </w:rPr>
        <w:t xml:space="preserve">[16] </w:t>
      </w:r>
      <w:r w:rsidR="00FE4C8A" w:rsidRPr="00BC692C">
        <w:rPr>
          <w:rFonts w:asciiTheme="minorHAnsi" w:hAnsiTheme="minorHAnsi"/>
          <w:lang w:val="en-US"/>
        </w:rPr>
        <w:t>Fred</w:t>
      </w:r>
      <w:r w:rsidR="007146CC" w:rsidRPr="00BC692C">
        <w:rPr>
          <w:rFonts w:asciiTheme="minorHAnsi" w:hAnsiTheme="minorHAnsi"/>
          <w:lang w:val="en-US"/>
        </w:rPr>
        <w:t xml:space="preserve">eric </w:t>
      </w:r>
      <w:proofErr w:type="spellStart"/>
      <w:r w:rsidR="007146CC" w:rsidRPr="00BC692C">
        <w:rPr>
          <w:rFonts w:asciiTheme="minorHAnsi" w:hAnsiTheme="minorHAnsi"/>
          <w:lang w:val="en-US"/>
        </w:rPr>
        <w:t>Cuppens</w:t>
      </w:r>
      <w:proofErr w:type="spellEnd"/>
      <w:r w:rsidR="00FE4C8A" w:rsidRPr="00BC692C">
        <w:rPr>
          <w:rFonts w:asciiTheme="minorHAnsi" w:hAnsiTheme="minorHAnsi"/>
          <w:lang w:val="en-US"/>
        </w:rPr>
        <w:t xml:space="preserve">, </w:t>
      </w:r>
      <w:proofErr w:type="spellStart"/>
      <w:r w:rsidR="00FE4C8A" w:rsidRPr="00BC692C">
        <w:rPr>
          <w:rFonts w:asciiTheme="minorHAnsi" w:hAnsiTheme="minorHAnsi"/>
          <w:lang w:val="en-US"/>
        </w:rPr>
        <w:t>Alexandre</w:t>
      </w:r>
      <w:proofErr w:type="spellEnd"/>
      <w:r w:rsidR="00FE4C8A" w:rsidRPr="00BC692C">
        <w:rPr>
          <w:rFonts w:asciiTheme="minorHAnsi" w:hAnsiTheme="minorHAnsi"/>
          <w:lang w:val="en-US"/>
        </w:rPr>
        <w:t xml:space="preserve"> </w:t>
      </w:r>
      <w:proofErr w:type="spellStart"/>
      <w:r w:rsidR="00FE4C8A" w:rsidRPr="00BC692C">
        <w:rPr>
          <w:rFonts w:asciiTheme="minorHAnsi" w:hAnsiTheme="minorHAnsi"/>
          <w:lang w:val="en-US"/>
        </w:rPr>
        <w:t>Mi</w:t>
      </w:r>
      <w:r w:rsidR="007146CC" w:rsidRPr="00BC692C">
        <w:rPr>
          <w:rFonts w:asciiTheme="minorHAnsi" w:hAnsiTheme="minorHAnsi"/>
          <w:lang w:val="en-US"/>
        </w:rPr>
        <w:t>ege</w:t>
      </w:r>
      <w:proofErr w:type="spellEnd"/>
      <w:r w:rsidR="00FE4C8A" w:rsidRPr="00BC692C">
        <w:rPr>
          <w:rFonts w:asciiTheme="minorHAnsi" w:hAnsiTheme="minorHAnsi"/>
          <w:lang w:val="en-US"/>
        </w:rPr>
        <w:t>, “</w:t>
      </w:r>
      <w:r w:rsidR="00FE4C8A" w:rsidRPr="00BC692C">
        <w:rPr>
          <w:rFonts w:asciiTheme="minorHAnsi" w:hAnsiTheme="minorHAnsi"/>
          <w:i/>
          <w:lang w:val="en-US"/>
        </w:rPr>
        <w:t>Administration Model for Or-BAC</w:t>
      </w:r>
      <w:r w:rsidR="00FE4C8A" w:rsidRPr="00BC692C">
        <w:rPr>
          <w:rFonts w:asciiTheme="minorHAnsi" w:hAnsiTheme="minorHAnsi"/>
          <w:lang w:val="en-US"/>
        </w:rPr>
        <w:t>”, GET/ENST Bretagne, ENST</w:t>
      </w:r>
    </w:p>
    <w:p w:rsidR="00C06286" w:rsidRPr="00BC692C" w:rsidRDefault="00AC5716" w:rsidP="001B5725">
      <w:pPr>
        <w:spacing w:after="0" w:line="240" w:lineRule="auto"/>
        <w:ind w:left="360" w:hanging="360"/>
        <w:rPr>
          <w:rFonts w:asciiTheme="minorHAnsi" w:hAnsiTheme="minorHAnsi"/>
          <w:lang w:val="en-US"/>
          <w:rPrChange w:id="279" w:author="machar_s" w:date="2011-06-01T10:52:00Z">
            <w:rPr>
              <w:rFonts w:asciiTheme="minorHAnsi" w:hAnsiTheme="minorHAnsi"/>
              <w:lang w:val="en-US"/>
            </w:rPr>
          </w:rPrChange>
        </w:rPr>
      </w:pPr>
      <w:r w:rsidRPr="00BC692C">
        <w:rPr>
          <w:rFonts w:asciiTheme="minorHAnsi" w:hAnsiTheme="minorHAnsi"/>
          <w:lang w:val="en-US"/>
        </w:rPr>
        <w:t xml:space="preserve">[17] </w:t>
      </w:r>
      <w:proofErr w:type="spellStart"/>
      <w:r w:rsidR="00C06286" w:rsidRPr="00BC692C">
        <w:rPr>
          <w:rFonts w:asciiTheme="minorHAnsi" w:hAnsiTheme="minorHAnsi"/>
          <w:lang w:val="en-US"/>
        </w:rPr>
        <w:t>Narhimene</w:t>
      </w:r>
      <w:proofErr w:type="spellEnd"/>
      <w:r w:rsidR="00C06286" w:rsidRPr="00BC692C">
        <w:rPr>
          <w:rFonts w:asciiTheme="minorHAnsi" w:hAnsiTheme="minorHAnsi"/>
          <w:lang w:val="en-US"/>
        </w:rPr>
        <w:t xml:space="preserve"> </w:t>
      </w:r>
      <w:proofErr w:type="spellStart"/>
      <w:r w:rsidR="00C06286" w:rsidRPr="00BC692C">
        <w:rPr>
          <w:rFonts w:asciiTheme="minorHAnsi" w:hAnsiTheme="minorHAnsi"/>
          <w:lang w:val="en-US"/>
        </w:rPr>
        <w:t>Boustia</w:t>
      </w:r>
      <w:proofErr w:type="spellEnd"/>
      <w:r w:rsidR="00C06286" w:rsidRPr="00BC692C">
        <w:rPr>
          <w:rFonts w:asciiTheme="minorHAnsi" w:hAnsiTheme="minorHAnsi"/>
          <w:lang w:val="en-US"/>
        </w:rPr>
        <w:t xml:space="preserve">, </w:t>
      </w:r>
      <w:proofErr w:type="spellStart"/>
      <w:r w:rsidR="00C06286" w:rsidRPr="00BC692C">
        <w:rPr>
          <w:rFonts w:asciiTheme="minorHAnsi" w:hAnsiTheme="minorHAnsi"/>
          <w:lang w:val="en-US"/>
        </w:rPr>
        <w:t>Aicha</w:t>
      </w:r>
      <w:proofErr w:type="spellEnd"/>
      <w:r w:rsidR="00C06286" w:rsidRPr="00BC692C">
        <w:rPr>
          <w:rFonts w:asciiTheme="minorHAnsi" w:hAnsiTheme="minorHAnsi"/>
          <w:lang w:val="en-US"/>
        </w:rPr>
        <w:t xml:space="preserve"> </w:t>
      </w:r>
      <w:proofErr w:type="spellStart"/>
      <w:r w:rsidR="00C06286" w:rsidRPr="00BC692C">
        <w:rPr>
          <w:rFonts w:asciiTheme="minorHAnsi" w:hAnsiTheme="minorHAnsi"/>
          <w:lang w:val="en-US"/>
        </w:rPr>
        <w:t>Mokhtari</w:t>
      </w:r>
      <w:proofErr w:type="spellEnd"/>
      <w:r w:rsidR="00C06286" w:rsidRPr="00BC692C">
        <w:rPr>
          <w:rFonts w:asciiTheme="minorHAnsi" w:hAnsiTheme="minorHAnsi"/>
          <w:lang w:val="en-US"/>
        </w:rPr>
        <w:t>, “</w:t>
      </w:r>
      <w:r w:rsidR="00C06286" w:rsidRPr="00BC692C">
        <w:rPr>
          <w:rFonts w:asciiTheme="minorHAnsi" w:hAnsiTheme="minorHAnsi"/>
          <w:i/>
          <w:lang w:val="en-US"/>
        </w:rPr>
        <w:t>Representation and reasoning on ORBAC: Description Logic with Defaults and Exceptions Approach</w:t>
      </w:r>
      <w:r w:rsidR="00C06286" w:rsidRPr="00BC692C">
        <w:rPr>
          <w:rFonts w:asciiTheme="minorHAnsi" w:hAnsiTheme="minorHAnsi"/>
          <w:lang w:val="en-US"/>
        </w:rPr>
        <w:t>”, Third International Conference on Availability, Reliability and Security, 2</w:t>
      </w:r>
      <w:r w:rsidR="00C06286" w:rsidRPr="00BC692C">
        <w:rPr>
          <w:rFonts w:asciiTheme="minorHAnsi" w:hAnsiTheme="minorHAnsi"/>
          <w:lang w:val="en-US"/>
          <w:rPrChange w:id="280" w:author="machar_s" w:date="2011-06-01T10:52:00Z">
            <w:rPr>
              <w:rFonts w:asciiTheme="minorHAnsi" w:hAnsiTheme="minorHAnsi"/>
              <w:lang w:val="en-US"/>
            </w:rPr>
          </w:rPrChange>
        </w:rPr>
        <w:t>008</w:t>
      </w:r>
    </w:p>
    <w:p w:rsidR="00AC5716" w:rsidRPr="00BC692C" w:rsidRDefault="00AC5716" w:rsidP="001B5725">
      <w:pPr>
        <w:spacing w:after="0" w:line="240" w:lineRule="auto"/>
        <w:ind w:left="360" w:hanging="360"/>
        <w:rPr>
          <w:rFonts w:asciiTheme="minorHAnsi" w:hAnsiTheme="minorHAnsi"/>
          <w:lang w:val="en-US"/>
          <w:rPrChange w:id="281" w:author="machar_s" w:date="2011-06-01T10:52:00Z">
            <w:rPr>
              <w:rFonts w:asciiTheme="minorHAnsi" w:hAnsiTheme="minorHAnsi"/>
              <w:lang w:val="en-US"/>
            </w:rPr>
          </w:rPrChange>
        </w:rPr>
      </w:pPr>
      <w:r w:rsidRPr="00BC692C">
        <w:rPr>
          <w:rFonts w:asciiTheme="minorHAnsi" w:hAnsiTheme="minorHAnsi"/>
          <w:lang w:val="en-US"/>
          <w:rPrChange w:id="282" w:author="machar_s" w:date="2011-06-01T10:52:00Z">
            <w:rPr>
              <w:rFonts w:asciiTheme="minorHAnsi" w:hAnsiTheme="minorHAnsi"/>
              <w:lang w:val="en-US"/>
            </w:rPr>
          </w:rPrChange>
        </w:rPr>
        <w:t xml:space="preserve">[18] </w:t>
      </w:r>
      <w:r w:rsidR="00065A75" w:rsidRPr="00BC692C">
        <w:rPr>
          <w:lang w:val="en-US"/>
          <w:rPrChange w:id="283" w:author="machar_s" w:date="2011-06-01T10:52:00Z">
            <w:rPr>
              <w:lang w:val="en-US"/>
            </w:rPr>
          </w:rPrChange>
        </w:rPr>
        <w:t>Merriam Webster dictionary</w:t>
      </w:r>
      <w:r w:rsidR="00065A75" w:rsidRPr="00BC692C">
        <w:rPr>
          <w:rFonts w:asciiTheme="minorHAnsi" w:hAnsiTheme="minorHAnsi"/>
          <w:lang w:val="en-US"/>
          <w:rPrChange w:id="284" w:author="machar_s" w:date="2011-06-01T10:52:00Z">
            <w:rPr>
              <w:rFonts w:asciiTheme="minorHAnsi" w:hAnsiTheme="minorHAnsi"/>
              <w:lang w:val="en-US"/>
            </w:rPr>
          </w:rPrChange>
        </w:rPr>
        <w:t xml:space="preserve"> http://www.merriam-webster.com</w:t>
      </w:r>
    </w:p>
    <w:p w:rsidR="00897BB1" w:rsidRPr="00BC692C" w:rsidRDefault="00897BB1" w:rsidP="00897BB1">
      <w:pPr>
        <w:spacing w:after="0" w:line="240" w:lineRule="auto"/>
        <w:ind w:left="360" w:hanging="360"/>
        <w:rPr>
          <w:rFonts w:asciiTheme="minorHAnsi" w:hAnsiTheme="minorHAnsi"/>
          <w:lang w:val="en-US"/>
          <w:rPrChange w:id="285" w:author="machar_s" w:date="2011-06-01T10:52:00Z">
            <w:rPr>
              <w:rFonts w:asciiTheme="minorHAnsi" w:hAnsiTheme="minorHAnsi"/>
              <w:lang w:val="en-US"/>
            </w:rPr>
          </w:rPrChange>
        </w:rPr>
      </w:pPr>
    </w:p>
    <w:p w:rsidR="00897BB1" w:rsidRPr="00BC692C" w:rsidRDefault="00F732BA" w:rsidP="00897BB1">
      <w:pPr>
        <w:spacing w:after="0" w:line="240" w:lineRule="auto"/>
        <w:ind w:left="360" w:hanging="360"/>
        <w:jc w:val="both"/>
        <w:rPr>
          <w:rFonts w:asciiTheme="minorHAnsi" w:hAnsiTheme="minorHAnsi"/>
          <w:lang w:val="en-US"/>
        </w:rPr>
      </w:pPr>
      <w:r w:rsidRPr="00BC692C">
        <w:rPr>
          <w:rFonts w:asciiTheme="minorHAnsi" w:hAnsiTheme="minorHAnsi"/>
          <w:lang w:val="en-US"/>
          <w:rPrChange w:id="286" w:author="machar_s" w:date="2011-06-01T10:52:00Z">
            <w:rPr>
              <w:rFonts w:asciiTheme="minorHAnsi" w:hAnsiTheme="minorHAnsi"/>
              <w:lang w:val="en-US"/>
            </w:rPr>
          </w:rPrChange>
        </w:rPr>
        <w:t>[19</w:t>
      </w:r>
      <w:r w:rsidR="00897BB1" w:rsidRPr="00BC692C">
        <w:rPr>
          <w:rFonts w:asciiTheme="minorHAnsi" w:hAnsiTheme="minorHAnsi"/>
          <w:lang w:val="en-US"/>
          <w:rPrChange w:id="287" w:author="machar_s" w:date="2011-06-01T10:52:00Z">
            <w:rPr>
              <w:rFonts w:asciiTheme="minorHAnsi" w:hAnsiTheme="minorHAnsi"/>
              <w:lang w:val="en-US"/>
            </w:rPr>
          </w:rPrChange>
        </w:rPr>
        <w:t xml:space="preserve">] </w:t>
      </w:r>
      <w:r w:rsidR="006A0BBF" w:rsidRPr="00BC692C">
        <w:rPr>
          <w:lang w:val="en-US"/>
          <w:rPrChange w:id="288" w:author="machar_s" w:date="2011-06-01T10:52:00Z">
            <w:rPr/>
          </w:rPrChange>
        </w:rPr>
        <w:fldChar w:fldCharType="begin"/>
      </w:r>
      <w:r w:rsidR="006A0BBF" w:rsidRPr="00BC692C">
        <w:rPr>
          <w:lang w:val="en-US"/>
          <w:rPrChange w:id="289" w:author="machar_s" w:date="2011-06-01T10:52:00Z">
            <w:rPr>
              <w:lang w:val="en-US"/>
            </w:rPr>
          </w:rPrChange>
        </w:rPr>
        <w:instrText>HYPERLINK "http://www.sun.com/blueprints/1201/secpolicy.pdf"</w:instrText>
      </w:r>
      <w:r w:rsidR="006A0BBF" w:rsidRPr="00BC692C">
        <w:rPr>
          <w:lang w:val="en-US"/>
          <w:rPrChange w:id="290" w:author="machar_s" w:date="2011-06-01T10:52:00Z">
            <w:rPr/>
          </w:rPrChange>
        </w:rPr>
        <w:fldChar w:fldCharType="separate"/>
      </w:r>
      <w:r w:rsidR="00897BB1" w:rsidRPr="00BC692C">
        <w:rPr>
          <w:rStyle w:val="Lienhypertexte"/>
          <w:rFonts w:asciiTheme="minorHAnsi" w:hAnsiTheme="minorHAnsi"/>
          <w:lang w:val="en-US"/>
          <w:rPrChange w:id="291" w:author="machar_s" w:date="2011-06-01T10:52:00Z">
            <w:rPr>
              <w:rStyle w:val="Lienhypertexte"/>
              <w:rFonts w:asciiTheme="minorHAnsi" w:hAnsiTheme="minorHAnsi"/>
              <w:lang w:val="en-US"/>
            </w:rPr>
          </w:rPrChange>
        </w:rPr>
        <w:t>http://www.sun.com/blueprints/1201/secpolicy.pdf</w:t>
      </w:r>
      <w:r w:rsidR="006A0BBF" w:rsidRPr="00BC692C">
        <w:rPr>
          <w:lang w:val="en-US"/>
          <w:rPrChange w:id="292" w:author="machar_s" w:date="2011-06-01T10:52:00Z">
            <w:rPr/>
          </w:rPrChange>
        </w:rPr>
        <w:fldChar w:fldCharType="end"/>
      </w:r>
    </w:p>
    <w:p w:rsidR="00897BB1" w:rsidRPr="00BC692C" w:rsidRDefault="00897BB1" w:rsidP="001B5725">
      <w:pPr>
        <w:spacing w:after="0" w:line="240" w:lineRule="auto"/>
        <w:ind w:left="360" w:hanging="360"/>
        <w:rPr>
          <w:rFonts w:asciiTheme="minorHAnsi" w:hAnsiTheme="minorHAnsi"/>
          <w:lang w:val="en-US"/>
        </w:rPr>
      </w:pPr>
    </w:p>
    <w:p w:rsidR="00065A75" w:rsidRPr="00BC692C" w:rsidRDefault="00F732BA" w:rsidP="001B5725">
      <w:pPr>
        <w:spacing w:after="0" w:line="240" w:lineRule="auto"/>
        <w:ind w:left="360" w:hanging="360"/>
        <w:rPr>
          <w:rFonts w:asciiTheme="minorHAnsi" w:hAnsiTheme="minorHAnsi"/>
          <w:lang w:val="en-US"/>
        </w:rPr>
      </w:pPr>
      <w:r w:rsidRPr="00BC692C">
        <w:rPr>
          <w:rFonts w:asciiTheme="minorHAnsi" w:hAnsiTheme="minorHAnsi"/>
          <w:lang w:val="en-US"/>
        </w:rPr>
        <w:t>[20</w:t>
      </w:r>
      <w:r w:rsidR="00897BB1" w:rsidRPr="00BC692C">
        <w:rPr>
          <w:rFonts w:asciiTheme="minorHAnsi" w:hAnsiTheme="minorHAnsi"/>
          <w:lang w:val="en-US"/>
        </w:rPr>
        <w:t xml:space="preserve">] </w:t>
      </w:r>
      <w:r w:rsidR="006A0BBF" w:rsidRPr="00BC692C">
        <w:rPr>
          <w:lang w:val="en-US"/>
          <w:rPrChange w:id="293" w:author="machar_s" w:date="2011-06-01T10:52:00Z">
            <w:rPr/>
          </w:rPrChange>
        </w:rPr>
        <w:fldChar w:fldCharType="begin"/>
      </w:r>
      <w:r w:rsidR="006A0BBF" w:rsidRPr="00BC692C">
        <w:rPr>
          <w:lang w:val="en-US"/>
          <w:rPrChange w:id="294" w:author="machar_s" w:date="2011-06-01T10:52:00Z">
            <w:rPr>
              <w:lang w:val="en-US"/>
            </w:rPr>
          </w:rPrChange>
        </w:rPr>
        <w:instrText>HYPERLINK "http://wordpress.org/"</w:instrText>
      </w:r>
      <w:r w:rsidR="006A0BBF" w:rsidRPr="00BC692C">
        <w:rPr>
          <w:lang w:val="en-US"/>
          <w:rPrChange w:id="295" w:author="machar_s" w:date="2011-06-01T10:52:00Z">
            <w:rPr/>
          </w:rPrChange>
        </w:rPr>
        <w:fldChar w:fldCharType="separate"/>
      </w:r>
      <w:r w:rsidR="00CE4EAE" w:rsidRPr="00BC692C">
        <w:rPr>
          <w:rStyle w:val="Lienhypertexte"/>
          <w:rFonts w:asciiTheme="minorHAnsi" w:hAnsiTheme="minorHAnsi"/>
          <w:lang w:val="en-US"/>
          <w:rPrChange w:id="296" w:author="machar_s" w:date="2011-06-01T10:52:00Z">
            <w:rPr>
              <w:rStyle w:val="Lienhypertexte"/>
              <w:rFonts w:asciiTheme="minorHAnsi" w:hAnsiTheme="minorHAnsi"/>
              <w:lang w:val="en-US"/>
            </w:rPr>
          </w:rPrChange>
        </w:rPr>
        <w:t>http://wordpress.org/</w:t>
      </w:r>
      <w:r w:rsidR="006A0BBF" w:rsidRPr="00BC692C">
        <w:rPr>
          <w:lang w:val="en-US"/>
          <w:rPrChange w:id="297" w:author="machar_s" w:date="2011-06-01T10:52:00Z">
            <w:rPr/>
          </w:rPrChange>
        </w:rPr>
        <w:fldChar w:fldCharType="end"/>
      </w:r>
    </w:p>
    <w:p w:rsidR="00CE4EAE" w:rsidRPr="00BC692C" w:rsidRDefault="00CE4EAE" w:rsidP="001B5725">
      <w:pPr>
        <w:spacing w:after="0" w:line="240" w:lineRule="auto"/>
        <w:ind w:left="360" w:hanging="360"/>
        <w:rPr>
          <w:rFonts w:asciiTheme="minorHAnsi" w:hAnsiTheme="minorHAnsi"/>
          <w:lang w:val="en-US"/>
        </w:rPr>
      </w:pPr>
    </w:p>
    <w:p w:rsidR="00CE4EAE" w:rsidRPr="00BC692C" w:rsidRDefault="00F732BA" w:rsidP="001B5725">
      <w:pPr>
        <w:spacing w:after="0" w:line="240" w:lineRule="auto"/>
        <w:ind w:left="360" w:hanging="360"/>
        <w:rPr>
          <w:rFonts w:asciiTheme="minorHAnsi" w:hAnsiTheme="minorHAnsi"/>
          <w:lang w:val="en-US"/>
        </w:rPr>
      </w:pPr>
      <w:r w:rsidRPr="00BC692C">
        <w:rPr>
          <w:rFonts w:asciiTheme="minorHAnsi" w:hAnsiTheme="minorHAnsi"/>
          <w:lang w:val="en-US"/>
        </w:rPr>
        <w:t>[21</w:t>
      </w:r>
      <w:r w:rsidR="00897BB1" w:rsidRPr="00BC692C">
        <w:rPr>
          <w:rFonts w:asciiTheme="minorHAnsi" w:hAnsiTheme="minorHAnsi"/>
          <w:lang w:val="en-US"/>
        </w:rPr>
        <w:t xml:space="preserve">] </w:t>
      </w:r>
      <w:r w:rsidR="006A0BBF" w:rsidRPr="00BC692C">
        <w:rPr>
          <w:lang w:val="en-US"/>
          <w:rPrChange w:id="298" w:author="machar_s" w:date="2011-06-01T10:52:00Z">
            <w:rPr/>
          </w:rPrChange>
        </w:rPr>
        <w:fldChar w:fldCharType="begin"/>
      </w:r>
      <w:r w:rsidR="006A0BBF" w:rsidRPr="00BC692C">
        <w:rPr>
          <w:lang w:val="en-US"/>
          <w:rPrChange w:id="299" w:author="machar_s" w:date="2011-06-01T10:52:00Z">
            <w:rPr>
              <w:lang w:val="en-US"/>
            </w:rPr>
          </w:rPrChange>
        </w:rPr>
        <w:instrText>HYPERLINK "http://www.modsecurity.org/"</w:instrText>
      </w:r>
      <w:r w:rsidR="006A0BBF" w:rsidRPr="00BC692C">
        <w:rPr>
          <w:lang w:val="en-US"/>
          <w:rPrChange w:id="300" w:author="machar_s" w:date="2011-06-01T10:52:00Z">
            <w:rPr/>
          </w:rPrChange>
        </w:rPr>
        <w:fldChar w:fldCharType="separate"/>
      </w:r>
      <w:r w:rsidR="00CE4EAE" w:rsidRPr="00BC692C">
        <w:rPr>
          <w:rStyle w:val="Lienhypertexte"/>
          <w:rFonts w:asciiTheme="minorHAnsi" w:hAnsiTheme="minorHAnsi"/>
          <w:lang w:val="en-US"/>
          <w:rPrChange w:id="301" w:author="machar_s" w:date="2011-06-01T10:52:00Z">
            <w:rPr>
              <w:rStyle w:val="Lienhypertexte"/>
              <w:rFonts w:asciiTheme="minorHAnsi" w:hAnsiTheme="minorHAnsi"/>
              <w:lang w:val="en-US"/>
            </w:rPr>
          </w:rPrChange>
        </w:rPr>
        <w:t>http://www.modsecurity.org/</w:t>
      </w:r>
      <w:r w:rsidR="006A0BBF" w:rsidRPr="00BC692C">
        <w:rPr>
          <w:lang w:val="en-US"/>
          <w:rPrChange w:id="302" w:author="machar_s" w:date="2011-06-01T10:52:00Z">
            <w:rPr/>
          </w:rPrChange>
        </w:rPr>
        <w:fldChar w:fldCharType="end"/>
      </w:r>
    </w:p>
    <w:p w:rsidR="00CE4EAE" w:rsidRPr="00BC692C" w:rsidRDefault="00CE4EAE" w:rsidP="001B5725">
      <w:pPr>
        <w:spacing w:after="0" w:line="240" w:lineRule="auto"/>
        <w:ind w:left="360" w:hanging="360"/>
        <w:rPr>
          <w:rFonts w:asciiTheme="minorHAnsi" w:hAnsiTheme="minorHAnsi"/>
          <w:lang w:val="en-US"/>
        </w:rPr>
      </w:pPr>
    </w:p>
    <w:p w:rsidR="00CE4EAE" w:rsidRPr="00BC692C" w:rsidRDefault="00897BB1" w:rsidP="001B5725">
      <w:pPr>
        <w:spacing w:after="0" w:line="240" w:lineRule="auto"/>
        <w:ind w:left="360" w:hanging="360"/>
        <w:rPr>
          <w:rFonts w:asciiTheme="minorHAnsi" w:hAnsiTheme="minorHAnsi"/>
          <w:lang w:val="en-US"/>
        </w:rPr>
      </w:pPr>
      <w:r w:rsidRPr="00BC692C">
        <w:rPr>
          <w:rFonts w:asciiTheme="minorHAnsi" w:hAnsiTheme="minorHAnsi"/>
          <w:lang w:val="en-US"/>
        </w:rPr>
        <w:t>[</w:t>
      </w:r>
      <w:r w:rsidR="00F732BA" w:rsidRPr="00BC692C">
        <w:rPr>
          <w:rFonts w:asciiTheme="minorHAnsi" w:hAnsiTheme="minorHAnsi"/>
          <w:lang w:val="en-US"/>
        </w:rPr>
        <w:t>22</w:t>
      </w:r>
      <w:r w:rsidRPr="00BC692C">
        <w:rPr>
          <w:rFonts w:asciiTheme="minorHAnsi" w:hAnsiTheme="minorHAnsi"/>
          <w:lang w:val="en-US"/>
        </w:rPr>
        <w:t xml:space="preserve">] </w:t>
      </w:r>
      <w:r w:rsidR="006A0BBF" w:rsidRPr="00BC692C">
        <w:rPr>
          <w:lang w:val="en-US"/>
          <w:rPrChange w:id="303" w:author="machar_s" w:date="2011-06-01T10:52:00Z">
            <w:rPr/>
          </w:rPrChange>
        </w:rPr>
        <w:fldChar w:fldCharType="begin"/>
      </w:r>
      <w:r w:rsidR="006A0BBF" w:rsidRPr="00BC692C">
        <w:rPr>
          <w:lang w:val="en-US"/>
          <w:rPrChange w:id="304" w:author="machar_s" w:date="2011-06-01T10:52:00Z">
            <w:rPr>
              <w:lang w:val="en-US"/>
            </w:rPr>
          </w:rPrChange>
        </w:rPr>
        <w:instrText>HYPERLINK "http://en.wikipedia.org/wiki/Security-Enhanced_Linux"</w:instrText>
      </w:r>
      <w:r w:rsidR="006A0BBF" w:rsidRPr="00BC692C">
        <w:rPr>
          <w:lang w:val="en-US"/>
          <w:rPrChange w:id="305" w:author="machar_s" w:date="2011-06-01T10:52:00Z">
            <w:rPr/>
          </w:rPrChange>
        </w:rPr>
        <w:fldChar w:fldCharType="separate"/>
      </w:r>
      <w:r w:rsidR="00A7413C" w:rsidRPr="00BC692C">
        <w:rPr>
          <w:rStyle w:val="Lienhypertexte"/>
          <w:rFonts w:asciiTheme="minorHAnsi" w:hAnsiTheme="minorHAnsi"/>
          <w:lang w:val="en-US"/>
          <w:rPrChange w:id="306" w:author="machar_s" w:date="2011-06-01T10:52:00Z">
            <w:rPr>
              <w:rStyle w:val="Lienhypertexte"/>
              <w:rFonts w:asciiTheme="minorHAnsi" w:hAnsiTheme="minorHAnsi"/>
              <w:lang w:val="en-US"/>
            </w:rPr>
          </w:rPrChange>
        </w:rPr>
        <w:t>http://en.wikipedia.org/wiki/Security-Enhanced_Linux</w:t>
      </w:r>
      <w:r w:rsidR="006A0BBF" w:rsidRPr="00BC692C">
        <w:rPr>
          <w:lang w:val="en-US"/>
          <w:rPrChange w:id="307" w:author="machar_s" w:date="2011-06-01T10:52:00Z">
            <w:rPr/>
          </w:rPrChange>
        </w:rPr>
        <w:fldChar w:fldCharType="end"/>
      </w:r>
    </w:p>
    <w:p w:rsidR="00A7413C" w:rsidRPr="00BC692C" w:rsidRDefault="00A7413C" w:rsidP="001B5725">
      <w:pPr>
        <w:spacing w:after="0" w:line="240" w:lineRule="auto"/>
        <w:ind w:left="360" w:hanging="360"/>
        <w:rPr>
          <w:rFonts w:asciiTheme="minorHAnsi" w:hAnsiTheme="minorHAnsi"/>
          <w:lang w:val="en-US"/>
        </w:rPr>
      </w:pPr>
    </w:p>
    <w:p w:rsidR="00A7413C" w:rsidRPr="00BC692C" w:rsidRDefault="00F732BA" w:rsidP="001B5725">
      <w:pPr>
        <w:spacing w:after="0" w:line="240" w:lineRule="auto"/>
        <w:ind w:left="360" w:hanging="360"/>
        <w:rPr>
          <w:rFonts w:asciiTheme="minorHAnsi" w:hAnsiTheme="minorHAnsi"/>
          <w:lang w:val="en-US"/>
        </w:rPr>
      </w:pPr>
      <w:r w:rsidRPr="00BC692C">
        <w:rPr>
          <w:rFonts w:asciiTheme="minorHAnsi" w:hAnsiTheme="minorHAnsi"/>
          <w:lang w:val="en-US"/>
        </w:rPr>
        <w:t>[23</w:t>
      </w:r>
      <w:r w:rsidR="00897BB1" w:rsidRPr="00BC692C">
        <w:rPr>
          <w:rFonts w:asciiTheme="minorHAnsi" w:hAnsiTheme="minorHAnsi"/>
          <w:lang w:val="en-US"/>
        </w:rPr>
        <w:t xml:space="preserve">] </w:t>
      </w:r>
      <w:r w:rsidR="006A0BBF" w:rsidRPr="00BC692C">
        <w:rPr>
          <w:lang w:val="en-US"/>
          <w:rPrChange w:id="308" w:author="machar_s" w:date="2011-06-01T10:52:00Z">
            <w:rPr/>
          </w:rPrChange>
        </w:rPr>
        <w:fldChar w:fldCharType="begin"/>
      </w:r>
      <w:r w:rsidR="006A0BBF" w:rsidRPr="00BC692C">
        <w:rPr>
          <w:lang w:val="en-US"/>
          <w:rPrChange w:id="309" w:author="machar_s" w:date="2011-06-01T10:52:00Z">
            <w:rPr>
              <w:lang w:val="en-US"/>
            </w:rPr>
          </w:rPrChange>
        </w:rPr>
        <w:instrText>HYPERLINK "http://www.netfilter.org/"</w:instrText>
      </w:r>
      <w:r w:rsidR="006A0BBF" w:rsidRPr="00BC692C">
        <w:rPr>
          <w:lang w:val="en-US"/>
          <w:rPrChange w:id="310" w:author="machar_s" w:date="2011-06-01T10:52:00Z">
            <w:rPr/>
          </w:rPrChange>
        </w:rPr>
        <w:fldChar w:fldCharType="separate"/>
      </w:r>
      <w:r w:rsidR="008E2B49" w:rsidRPr="00BC692C">
        <w:rPr>
          <w:rStyle w:val="Lienhypertexte"/>
          <w:rFonts w:asciiTheme="minorHAnsi" w:hAnsiTheme="minorHAnsi"/>
          <w:lang w:val="en-US"/>
          <w:rPrChange w:id="311" w:author="machar_s" w:date="2011-06-01T10:52:00Z">
            <w:rPr>
              <w:rStyle w:val="Lienhypertexte"/>
              <w:rFonts w:asciiTheme="minorHAnsi" w:hAnsiTheme="minorHAnsi"/>
              <w:lang w:val="en-US"/>
            </w:rPr>
          </w:rPrChange>
        </w:rPr>
        <w:t>http://www.netfilter.org/</w:t>
      </w:r>
      <w:r w:rsidR="006A0BBF" w:rsidRPr="00BC692C">
        <w:rPr>
          <w:lang w:val="en-US"/>
          <w:rPrChange w:id="312" w:author="machar_s" w:date="2011-06-01T10:52:00Z">
            <w:rPr/>
          </w:rPrChange>
        </w:rPr>
        <w:fldChar w:fldCharType="end"/>
      </w:r>
    </w:p>
    <w:p w:rsidR="00897BB1" w:rsidRPr="00BC692C" w:rsidRDefault="00897BB1" w:rsidP="00B6269D">
      <w:pPr>
        <w:spacing w:after="0" w:line="240" w:lineRule="auto"/>
        <w:ind w:left="360" w:hanging="360"/>
        <w:jc w:val="both"/>
        <w:rPr>
          <w:rFonts w:asciiTheme="minorHAnsi" w:hAnsiTheme="minorHAnsi"/>
          <w:lang w:val="en-US"/>
        </w:rPr>
      </w:pPr>
    </w:p>
    <w:p w:rsidR="00286F7F" w:rsidRPr="00BC692C" w:rsidRDefault="00286F7F" w:rsidP="00B6269D">
      <w:pPr>
        <w:spacing w:after="0" w:line="240" w:lineRule="auto"/>
        <w:ind w:left="360" w:hanging="360"/>
        <w:jc w:val="both"/>
        <w:rPr>
          <w:rFonts w:asciiTheme="minorHAnsi" w:hAnsiTheme="minorHAnsi"/>
          <w:lang w:val="en-US"/>
        </w:rPr>
      </w:pPr>
      <w:r w:rsidRPr="00BC692C">
        <w:rPr>
          <w:rFonts w:asciiTheme="minorHAnsi" w:hAnsiTheme="minorHAnsi"/>
          <w:lang w:val="en-US"/>
        </w:rPr>
        <w:t xml:space="preserve">[23] </w:t>
      </w:r>
      <w:r w:rsidR="006A0BBF" w:rsidRPr="00BC692C">
        <w:rPr>
          <w:lang w:val="en-US"/>
          <w:rPrChange w:id="313" w:author="machar_s" w:date="2011-06-01T10:52:00Z">
            <w:rPr/>
          </w:rPrChange>
        </w:rPr>
        <w:fldChar w:fldCharType="begin"/>
      </w:r>
      <w:r w:rsidR="006A0BBF" w:rsidRPr="00BC692C">
        <w:rPr>
          <w:lang w:val="en-US"/>
          <w:rPrChange w:id="314" w:author="machar_s" w:date="2011-06-01T10:52:00Z">
            <w:rPr>
              <w:lang w:val="en-US"/>
            </w:rPr>
          </w:rPrChange>
        </w:rPr>
        <w:instrText>HYPERLINK "http://publib.boulder.ibm.com/infocenter/"</w:instrText>
      </w:r>
      <w:r w:rsidR="006A0BBF" w:rsidRPr="00BC692C">
        <w:rPr>
          <w:lang w:val="en-US"/>
          <w:rPrChange w:id="315" w:author="machar_s" w:date="2011-06-01T10:52:00Z">
            <w:rPr/>
          </w:rPrChange>
        </w:rPr>
        <w:fldChar w:fldCharType="separate"/>
      </w:r>
      <w:r w:rsidRPr="00BC692C">
        <w:rPr>
          <w:rStyle w:val="Lienhypertexte"/>
          <w:rFonts w:asciiTheme="minorHAnsi" w:hAnsiTheme="minorHAnsi"/>
          <w:lang w:val="en-US"/>
          <w:rPrChange w:id="316" w:author="machar_s" w:date="2011-06-01T10:52:00Z">
            <w:rPr>
              <w:rStyle w:val="Lienhypertexte"/>
              <w:rFonts w:asciiTheme="minorHAnsi" w:hAnsiTheme="minorHAnsi"/>
              <w:lang w:val="en-US"/>
            </w:rPr>
          </w:rPrChange>
        </w:rPr>
        <w:t>http://publib.boulder.ibm.com/infocenter/</w:t>
      </w:r>
      <w:r w:rsidR="006A0BBF" w:rsidRPr="00BC692C">
        <w:rPr>
          <w:lang w:val="en-US"/>
          <w:rPrChange w:id="317" w:author="machar_s" w:date="2011-06-01T10:52:00Z">
            <w:rPr/>
          </w:rPrChange>
        </w:rPr>
        <w:fldChar w:fldCharType="end"/>
      </w:r>
    </w:p>
    <w:p w:rsidR="00286F7F" w:rsidRPr="00BC692C" w:rsidRDefault="00286F7F" w:rsidP="00B6269D">
      <w:pPr>
        <w:spacing w:after="0" w:line="240" w:lineRule="auto"/>
        <w:ind w:left="360" w:hanging="360"/>
        <w:jc w:val="both"/>
        <w:rPr>
          <w:rFonts w:asciiTheme="minorHAnsi" w:hAnsiTheme="minorHAnsi"/>
          <w:lang w:val="en-US"/>
        </w:rPr>
      </w:pPr>
    </w:p>
    <w:p w:rsidR="00286F7F" w:rsidRPr="00BC692C" w:rsidRDefault="00F0358B" w:rsidP="00B6269D">
      <w:pPr>
        <w:spacing w:after="0" w:line="240" w:lineRule="auto"/>
        <w:ind w:left="360" w:hanging="360"/>
        <w:jc w:val="both"/>
        <w:rPr>
          <w:rFonts w:asciiTheme="minorHAnsi" w:hAnsiTheme="minorHAnsi"/>
          <w:lang w:val="en-US"/>
        </w:rPr>
      </w:pPr>
      <w:r w:rsidRPr="00BC692C">
        <w:rPr>
          <w:rFonts w:asciiTheme="minorHAnsi" w:hAnsiTheme="minorHAnsi"/>
          <w:lang w:val="en-US"/>
        </w:rPr>
        <w:t xml:space="preserve">[24] </w:t>
      </w:r>
      <w:r w:rsidR="006A0BBF" w:rsidRPr="00BC692C">
        <w:rPr>
          <w:lang w:val="en-US"/>
          <w:rPrChange w:id="318" w:author="machar_s" w:date="2011-06-01T10:52:00Z">
            <w:rPr/>
          </w:rPrChange>
        </w:rPr>
        <w:fldChar w:fldCharType="begin"/>
      </w:r>
      <w:r w:rsidR="006A0BBF" w:rsidRPr="00BC692C">
        <w:rPr>
          <w:lang w:val="en-US"/>
          <w:rPrChange w:id="319" w:author="machar_s" w:date="2011-06-01T10:52:00Z">
            <w:rPr>
              <w:lang w:val="en-US"/>
            </w:rPr>
          </w:rPrChange>
        </w:rPr>
        <w:instrText>HYPERLINK "http://dictionary.cambridge.org"</w:instrText>
      </w:r>
      <w:r w:rsidR="006A0BBF" w:rsidRPr="00BC692C">
        <w:rPr>
          <w:lang w:val="en-US"/>
          <w:rPrChange w:id="320" w:author="machar_s" w:date="2011-06-01T10:52:00Z">
            <w:rPr/>
          </w:rPrChange>
        </w:rPr>
        <w:fldChar w:fldCharType="separate"/>
      </w:r>
      <w:r w:rsidRPr="00BC692C">
        <w:rPr>
          <w:rStyle w:val="Lienhypertexte"/>
          <w:rFonts w:asciiTheme="minorHAnsi" w:hAnsiTheme="minorHAnsi"/>
          <w:lang w:val="en-US"/>
          <w:rPrChange w:id="321" w:author="machar_s" w:date="2011-06-01T10:52:00Z">
            <w:rPr>
              <w:rStyle w:val="Lienhypertexte"/>
              <w:rFonts w:asciiTheme="minorHAnsi" w:hAnsiTheme="minorHAnsi"/>
              <w:lang w:val="en-US"/>
            </w:rPr>
          </w:rPrChange>
        </w:rPr>
        <w:t>http://dictionary.cambridge.org</w:t>
      </w:r>
      <w:r w:rsidR="006A0BBF" w:rsidRPr="00BC692C">
        <w:rPr>
          <w:lang w:val="en-US"/>
          <w:rPrChange w:id="322" w:author="machar_s" w:date="2011-06-01T10:52:00Z">
            <w:rPr/>
          </w:rPrChange>
        </w:rPr>
        <w:fldChar w:fldCharType="end"/>
      </w:r>
    </w:p>
    <w:p w:rsidR="00F0358B" w:rsidRPr="00BC692C" w:rsidRDefault="00F0358B" w:rsidP="00B6269D">
      <w:pPr>
        <w:spacing w:after="0" w:line="240" w:lineRule="auto"/>
        <w:ind w:left="360" w:hanging="360"/>
        <w:jc w:val="both"/>
        <w:rPr>
          <w:rFonts w:asciiTheme="minorHAnsi" w:hAnsiTheme="minorHAnsi"/>
          <w:lang w:val="en-US"/>
        </w:rPr>
      </w:pPr>
    </w:p>
    <w:p w:rsidR="00D008CC" w:rsidRPr="00BC692C" w:rsidRDefault="00D008CC" w:rsidP="00B6269D">
      <w:pPr>
        <w:spacing w:after="0" w:line="240" w:lineRule="auto"/>
        <w:ind w:left="360" w:hanging="360"/>
        <w:jc w:val="both"/>
        <w:rPr>
          <w:rFonts w:asciiTheme="minorHAnsi" w:hAnsiTheme="minorHAnsi"/>
          <w:lang w:val="en-US"/>
        </w:rPr>
      </w:pPr>
      <w:r w:rsidRPr="00BC692C">
        <w:rPr>
          <w:rFonts w:asciiTheme="minorHAnsi" w:hAnsiTheme="minorHAnsi"/>
          <w:lang w:val="en-US"/>
        </w:rPr>
        <w:t xml:space="preserve">[25] </w:t>
      </w:r>
      <w:r w:rsidR="006A0BBF" w:rsidRPr="00BC692C">
        <w:rPr>
          <w:lang w:val="en-US"/>
          <w:rPrChange w:id="323" w:author="machar_s" w:date="2011-06-01T10:52:00Z">
            <w:rPr/>
          </w:rPrChange>
        </w:rPr>
        <w:fldChar w:fldCharType="begin"/>
      </w:r>
      <w:r w:rsidR="006A0BBF" w:rsidRPr="00BC692C">
        <w:rPr>
          <w:lang w:val="en-US"/>
          <w:rPrChange w:id="324" w:author="machar_s" w:date="2011-06-01T10:52:00Z">
            <w:rPr>
              <w:lang w:val="en-US"/>
            </w:rPr>
          </w:rPrChange>
        </w:rPr>
        <w:instrText>HYPERLINK "http://oxforddictionaries.com"</w:instrText>
      </w:r>
      <w:r w:rsidR="006A0BBF" w:rsidRPr="00BC692C">
        <w:rPr>
          <w:lang w:val="en-US"/>
          <w:rPrChange w:id="325" w:author="machar_s" w:date="2011-06-01T10:52:00Z">
            <w:rPr/>
          </w:rPrChange>
        </w:rPr>
        <w:fldChar w:fldCharType="separate"/>
      </w:r>
      <w:r w:rsidRPr="00BC692C">
        <w:rPr>
          <w:rStyle w:val="Lienhypertexte"/>
          <w:rFonts w:asciiTheme="minorHAnsi" w:hAnsiTheme="minorHAnsi"/>
          <w:lang w:val="en-US"/>
          <w:rPrChange w:id="326" w:author="machar_s" w:date="2011-06-01T10:52:00Z">
            <w:rPr>
              <w:rStyle w:val="Lienhypertexte"/>
              <w:rFonts w:asciiTheme="minorHAnsi" w:hAnsiTheme="minorHAnsi"/>
              <w:lang w:val="en-US"/>
            </w:rPr>
          </w:rPrChange>
        </w:rPr>
        <w:t>http://oxforddictionaries.com</w:t>
      </w:r>
      <w:r w:rsidR="006A0BBF" w:rsidRPr="00BC692C">
        <w:rPr>
          <w:lang w:val="en-US"/>
          <w:rPrChange w:id="327" w:author="machar_s" w:date="2011-06-01T10:52:00Z">
            <w:rPr/>
          </w:rPrChange>
        </w:rPr>
        <w:fldChar w:fldCharType="end"/>
      </w:r>
    </w:p>
    <w:p w:rsidR="00D008CC" w:rsidRPr="00BC692C" w:rsidRDefault="00D008CC" w:rsidP="00B6269D">
      <w:pPr>
        <w:spacing w:after="0" w:line="240" w:lineRule="auto"/>
        <w:ind w:left="360" w:hanging="360"/>
        <w:jc w:val="both"/>
        <w:rPr>
          <w:rFonts w:asciiTheme="minorHAnsi" w:hAnsiTheme="minorHAnsi"/>
          <w:lang w:val="en-US"/>
        </w:rPr>
      </w:pPr>
    </w:p>
    <w:sectPr w:rsidR="00D008CC" w:rsidRPr="00BC692C" w:rsidSect="002C0CDC">
      <w:type w:val="continuous"/>
      <w:pgSz w:w="11906" w:h="16838"/>
      <w:pgMar w:top="1134" w:right="1134" w:bottom="1134" w:left="1134"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machar_s" w:date="2011-06-01T10:50:00Z" w:initials="m">
    <w:p w:rsidR="006D3223" w:rsidRPr="006D3223" w:rsidRDefault="006D3223">
      <w:pPr>
        <w:pStyle w:val="Commentaire"/>
        <w:rPr>
          <w:lang w:val="en-US"/>
        </w:rPr>
      </w:pPr>
      <w:r>
        <w:rPr>
          <w:rStyle w:val="Marquedecommentaire"/>
        </w:rPr>
        <w:annotationRef/>
      </w:r>
      <w:r w:rsidRPr="006D3223">
        <w:rPr>
          <w:lang w:val="en-US"/>
        </w:rPr>
        <w:t>They cannot generate information by</w:t>
      </w:r>
      <w:r>
        <w:rPr>
          <w:lang w:val="en-US"/>
        </w:rPr>
        <w:t xml:space="preserve"> itself</w:t>
      </w:r>
    </w:p>
  </w:comment>
  <w:comment w:id="19" w:author="machar_s" w:date="2011-06-01T10:54:00Z" w:initials="m">
    <w:p w:rsidR="00BC692C" w:rsidRPr="00BC692C" w:rsidRDefault="00BC692C">
      <w:pPr>
        <w:pStyle w:val="Commentaire"/>
        <w:rPr>
          <w:lang w:val="en-US"/>
        </w:rPr>
      </w:pPr>
      <w:r>
        <w:rPr>
          <w:rStyle w:val="Marquedecommentaire"/>
        </w:rPr>
        <w:annotationRef/>
      </w:r>
      <w:r w:rsidRPr="00BC692C">
        <w:rPr>
          <w:lang w:val="en-US"/>
        </w:rPr>
        <w:t xml:space="preserve">This is a contradiction, </w:t>
      </w:r>
      <w:proofErr w:type="spellStart"/>
      <w:r w:rsidRPr="00BC692C">
        <w:rPr>
          <w:lang w:val="en-US"/>
        </w:rPr>
        <w:t>OrBac</w:t>
      </w:r>
      <w:proofErr w:type="spellEnd"/>
      <w:r w:rsidRPr="00BC692C">
        <w:rPr>
          <w:lang w:val="en-US"/>
        </w:rPr>
        <w:t xml:space="preserve"> only consider users as subjects be careful.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531" w:rsidRDefault="00152531" w:rsidP="00332B4E">
      <w:pPr>
        <w:spacing w:after="0" w:line="240" w:lineRule="auto"/>
      </w:pPr>
      <w:r>
        <w:separator/>
      </w:r>
    </w:p>
  </w:endnote>
  <w:endnote w:type="continuationSeparator" w:id="0">
    <w:p w:rsidR="00152531" w:rsidRDefault="00152531" w:rsidP="00332B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F95" w:rsidRDefault="006A0BBF">
    <w:pPr>
      <w:pStyle w:val="Pieddepage"/>
      <w:jc w:val="center"/>
    </w:pPr>
    <w:fldSimple w:instr=" PAGE   \* MERGEFORMAT ">
      <w:r w:rsidR="00986181">
        <w:rPr>
          <w:noProof/>
        </w:rPr>
        <w:t>1</w:t>
      </w:r>
    </w:fldSimple>
  </w:p>
  <w:p w:rsidR="00E02F95" w:rsidRDefault="00E02F9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531" w:rsidRDefault="00152531" w:rsidP="00332B4E">
      <w:pPr>
        <w:spacing w:after="0" w:line="240" w:lineRule="auto"/>
      </w:pPr>
      <w:r>
        <w:separator/>
      </w:r>
    </w:p>
  </w:footnote>
  <w:footnote w:type="continuationSeparator" w:id="0">
    <w:p w:rsidR="00152531" w:rsidRDefault="00152531" w:rsidP="00332B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3640F"/>
    <w:multiLevelType w:val="singleLevel"/>
    <w:tmpl w:val="075E0670"/>
    <w:lvl w:ilvl="0">
      <w:start w:val="1"/>
      <w:numFmt w:val="decimal"/>
      <w:lvlText w:val="%1)"/>
      <w:lvlJc w:val="left"/>
      <w:pPr>
        <w:tabs>
          <w:tab w:val="num" w:pos="1080"/>
        </w:tabs>
        <w:ind w:left="1080" w:hanging="360"/>
      </w:pPr>
      <w:rPr>
        <w:rFonts w:hint="default"/>
      </w:rPr>
    </w:lvl>
  </w:abstractNum>
  <w:abstractNum w:abstractNumId="1">
    <w:nsid w:val="064B1697"/>
    <w:multiLevelType w:val="multilevel"/>
    <w:tmpl w:val="2F52CA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DE36A14"/>
    <w:multiLevelType w:val="hybridMultilevel"/>
    <w:tmpl w:val="D1FE7B0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0F6662A0"/>
    <w:multiLevelType w:val="multilevel"/>
    <w:tmpl w:val="7A42C5CC"/>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2FA3EA8"/>
    <w:multiLevelType w:val="hybridMultilevel"/>
    <w:tmpl w:val="DFF0BE34"/>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176708DD"/>
    <w:multiLevelType w:val="hybridMultilevel"/>
    <w:tmpl w:val="22D6F518"/>
    <w:lvl w:ilvl="0" w:tplc="0409000D">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nsid w:val="1B0E1A42"/>
    <w:multiLevelType w:val="hybridMultilevel"/>
    <w:tmpl w:val="3DE25A6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CF6419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EA67A16"/>
    <w:multiLevelType w:val="multilevel"/>
    <w:tmpl w:val="D7707F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9F7EF4"/>
    <w:multiLevelType w:val="hybridMultilevel"/>
    <w:tmpl w:val="7BEECE22"/>
    <w:lvl w:ilvl="0" w:tplc="0C0A0005">
      <w:start w:val="1"/>
      <w:numFmt w:val="bullet"/>
      <w:lvlText w:val=""/>
      <w:lvlJc w:val="left"/>
      <w:pPr>
        <w:ind w:left="1429" w:hanging="360"/>
      </w:pPr>
      <w:rPr>
        <w:rFonts w:ascii="Wingdings" w:hAnsi="Wingdings" w:hint="default"/>
      </w:rPr>
    </w:lvl>
    <w:lvl w:ilvl="1" w:tplc="D3A63578">
      <w:numFmt w:val="bullet"/>
      <w:lvlText w:val="•"/>
      <w:lvlJc w:val="left"/>
      <w:pPr>
        <w:ind w:left="2149" w:hanging="360"/>
      </w:pPr>
      <w:rPr>
        <w:rFonts w:ascii="Calibri" w:eastAsia="Times New Roman" w:hAnsi="Calibri" w:cs="Times New Roman"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nsid w:val="2B2B5903"/>
    <w:multiLevelType w:val="hybridMultilevel"/>
    <w:tmpl w:val="11E030AC"/>
    <w:lvl w:ilvl="0" w:tplc="0C0A0005">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nsid w:val="2DA30C45"/>
    <w:multiLevelType w:val="multilevel"/>
    <w:tmpl w:val="D7707F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174D47"/>
    <w:multiLevelType w:val="multilevel"/>
    <w:tmpl w:val="76FE639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2412701"/>
    <w:multiLevelType w:val="hybridMultilevel"/>
    <w:tmpl w:val="48FC627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36F75C5"/>
    <w:multiLevelType w:val="hybridMultilevel"/>
    <w:tmpl w:val="8A4AA30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7810473"/>
    <w:multiLevelType w:val="hybridMultilevel"/>
    <w:tmpl w:val="A5BC86C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B027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CE717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E2F6292"/>
    <w:multiLevelType w:val="multilevel"/>
    <w:tmpl w:val="0C0A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47F780C"/>
    <w:multiLevelType w:val="multilevel"/>
    <w:tmpl w:val="2F52CA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AEE53E1"/>
    <w:multiLevelType w:val="hybridMultilevel"/>
    <w:tmpl w:val="F80EE12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C2C0103"/>
    <w:multiLevelType w:val="hybridMultilevel"/>
    <w:tmpl w:val="AD22781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nsid w:val="4CDA03B1"/>
    <w:multiLevelType w:val="hybridMultilevel"/>
    <w:tmpl w:val="CEC85F38"/>
    <w:lvl w:ilvl="0" w:tplc="F6441206">
      <w:start w:val="3"/>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nsid w:val="4E887E6E"/>
    <w:multiLevelType w:val="hybridMultilevel"/>
    <w:tmpl w:val="4378AE6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50FA45AD"/>
    <w:multiLevelType w:val="hybridMultilevel"/>
    <w:tmpl w:val="5FF0E80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2AA16CE"/>
    <w:multiLevelType w:val="multilevel"/>
    <w:tmpl w:val="4622DB4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
    <w:nsid w:val="53E304F6"/>
    <w:multiLevelType w:val="multilevel"/>
    <w:tmpl w:val="D7707F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4C6714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B82506F"/>
    <w:multiLevelType w:val="hybridMultilevel"/>
    <w:tmpl w:val="D85003A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E2917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43806D0"/>
    <w:multiLevelType w:val="multilevel"/>
    <w:tmpl w:val="FAE0F4B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nsid w:val="64E02C29"/>
    <w:multiLevelType w:val="multilevel"/>
    <w:tmpl w:val="254AF2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6500723D"/>
    <w:multiLevelType w:val="multilevel"/>
    <w:tmpl w:val="7A42C5CC"/>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7A86C9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BC7024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E7308BC"/>
    <w:multiLevelType w:val="multilevel"/>
    <w:tmpl w:val="9CE8178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6">
    <w:nsid w:val="73832C18"/>
    <w:multiLevelType w:val="hybridMultilevel"/>
    <w:tmpl w:val="01DCBBE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5B57688"/>
    <w:multiLevelType w:val="hybridMultilevel"/>
    <w:tmpl w:val="D1FE7B0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8">
    <w:nsid w:val="76614B89"/>
    <w:multiLevelType w:val="hybridMultilevel"/>
    <w:tmpl w:val="2806E74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8E07670"/>
    <w:multiLevelType w:val="hybridMultilevel"/>
    <w:tmpl w:val="E3F023CC"/>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0">
    <w:nsid w:val="7B1E7ADB"/>
    <w:multiLevelType w:val="hybridMultilevel"/>
    <w:tmpl w:val="DAF68D7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C842FBF"/>
    <w:multiLevelType w:val="hybridMultilevel"/>
    <w:tmpl w:val="A4C256E4"/>
    <w:lvl w:ilvl="0" w:tplc="0C0A0005">
      <w:start w:val="1"/>
      <w:numFmt w:val="bullet"/>
      <w:lvlText w:val=""/>
      <w:lvlJc w:val="left"/>
      <w:pPr>
        <w:ind w:left="1429" w:hanging="360"/>
      </w:pPr>
      <w:rPr>
        <w:rFonts w:ascii="Wingdings" w:hAnsi="Wingdings"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2">
    <w:nsid w:val="7E7A58B2"/>
    <w:multiLevelType w:val="multilevel"/>
    <w:tmpl w:val="D548D4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3">
    <w:nsid w:val="7F262A7B"/>
    <w:multiLevelType w:val="hybridMultilevel"/>
    <w:tmpl w:val="AF641530"/>
    <w:lvl w:ilvl="0" w:tplc="73ACEE32">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7"/>
  </w:num>
  <w:num w:numId="2">
    <w:abstractNumId w:val="18"/>
  </w:num>
  <w:num w:numId="3">
    <w:abstractNumId w:val="39"/>
  </w:num>
  <w:num w:numId="4">
    <w:abstractNumId w:val="21"/>
  </w:num>
  <w:num w:numId="5">
    <w:abstractNumId w:val="12"/>
  </w:num>
  <w:num w:numId="6">
    <w:abstractNumId w:val="22"/>
  </w:num>
  <w:num w:numId="7">
    <w:abstractNumId w:val="43"/>
  </w:num>
  <w:num w:numId="8">
    <w:abstractNumId w:val="27"/>
  </w:num>
  <w:num w:numId="9">
    <w:abstractNumId w:val="20"/>
  </w:num>
  <w:num w:numId="10">
    <w:abstractNumId w:val="38"/>
  </w:num>
  <w:num w:numId="11">
    <w:abstractNumId w:val="24"/>
  </w:num>
  <w:num w:numId="12">
    <w:abstractNumId w:val="33"/>
  </w:num>
  <w:num w:numId="13">
    <w:abstractNumId w:val="23"/>
  </w:num>
  <w:num w:numId="14">
    <w:abstractNumId w:val="26"/>
  </w:num>
  <w:num w:numId="15">
    <w:abstractNumId w:val="16"/>
  </w:num>
  <w:num w:numId="16">
    <w:abstractNumId w:val="4"/>
  </w:num>
  <w:num w:numId="17">
    <w:abstractNumId w:val="14"/>
  </w:num>
  <w:num w:numId="18">
    <w:abstractNumId w:val="36"/>
  </w:num>
  <w:num w:numId="19">
    <w:abstractNumId w:val="28"/>
  </w:num>
  <w:num w:numId="20">
    <w:abstractNumId w:val="13"/>
  </w:num>
  <w:num w:numId="21">
    <w:abstractNumId w:val="37"/>
  </w:num>
  <w:num w:numId="22">
    <w:abstractNumId w:val="2"/>
  </w:num>
  <w:num w:numId="23">
    <w:abstractNumId w:val="8"/>
  </w:num>
  <w:num w:numId="24">
    <w:abstractNumId w:val="34"/>
  </w:num>
  <w:num w:numId="25">
    <w:abstractNumId w:val="30"/>
  </w:num>
  <w:num w:numId="26">
    <w:abstractNumId w:val="25"/>
    <w:lvlOverride w:ilvl="0">
      <w:startOverride w:val="1"/>
    </w:lvlOverride>
  </w:num>
  <w:num w:numId="27">
    <w:abstractNumId w:val="42"/>
    <w:lvlOverride w:ilvl="0">
      <w:startOverride w:val="2"/>
    </w:lvlOverride>
  </w:num>
  <w:num w:numId="28">
    <w:abstractNumId w:val="35"/>
    <w:lvlOverride w:ilvl="0">
      <w:startOverride w:val="3"/>
    </w:lvlOverride>
  </w:num>
  <w:num w:numId="29">
    <w:abstractNumId w:val="9"/>
  </w:num>
  <w:num w:numId="30">
    <w:abstractNumId w:val="0"/>
  </w:num>
  <w:num w:numId="31">
    <w:abstractNumId w:val="40"/>
  </w:num>
  <w:num w:numId="32">
    <w:abstractNumId w:val="6"/>
  </w:num>
  <w:num w:numId="33">
    <w:abstractNumId w:val="15"/>
  </w:num>
  <w:num w:numId="34">
    <w:abstractNumId w:val="10"/>
  </w:num>
  <w:num w:numId="35">
    <w:abstractNumId w:val="41"/>
  </w:num>
  <w:num w:numId="36">
    <w:abstractNumId w:val="19"/>
  </w:num>
  <w:num w:numId="37">
    <w:abstractNumId w:val="17"/>
  </w:num>
  <w:num w:numId="38">
    <w:abstractNumId w:val="29"/>
  </w:num>
  <w:num w:numId="39">
    <w:abstractNumId w:val="11"/>
  </w:num>
  <w:num w:numId="40">
    <w:abstractNumId w:val="1"/>
  </w:num>
  <w:num w:numId="41">
    <w:abstractNumId w:val="5"/>
  </w:num>
  <w:num w:numId="42">
    <w:abstractNumId w:val="3"/>
  </w:num>
  <w:num w:numId="43">
    <w:abstractNumId w:val="32"/>
  </w:num>
  <w:num w:numId="4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3"/>
  <w:proofState w:spelling="clean" w:grammar="clean"/>
  <w:trackRevisions/>
  <w:defaultTabStop w:val="708"/>
  <w:hyphenationZone w:val="425"/>
  <w:characterSpacingControl w:val="doNotCompress"/>
  <w:footnotePr>
    <w:footnote w:id="-1"/>
    <w:footnote w:id="0"/>
  </w:footnotePr>
  <w:endnotePr>
    <w:endnote w:id="-1"/>
    <w:endnote w:id="0"/>
  </w:endnotePr>
  <w:compat/>
  <w:rsids>
    <w:rsidRoot w:val="00FE38E7"/>
    <w:rsid w:val="00000F42"/>
    <w:rsid w:val="00004134"/>
    <w:rsid w:val="00007332"/>
    <w:rsid w:val="0001058D"/>
    <w:rsid w:val="00011CD2"/>
    <w:rsid w:val="0001310F"/>
    <w:rsid w:val="000134CC"/>
    <w:rsid w:val="000138E9"/>
    <w:rsid w:val="000142B1"/>
    <w:rsid w:val="00015BFB"/>
    <w:rsid w:val="000306A7"/>
    <w:rsid w:val="00033B6B"/>
    <w:rsid w:val="00033F69"/>
    <w:rsid w:val="00041783"/>
    <w:rsid w:val="00041BC5"/>
    <w:rsid w:val="00047353"/>
    <w:rsid w:val="00062AA2"/>
    <w:rsid w:val="00065A75"/>
    <w:rsid w:val="00065EC9"/>
    <w:rsid w:val="00066AF5"/>
    <w:rsid w:val="00071450"/>
    <w:rsid w:val="000714F0"/>
    <w:rsid w:val="00073C1F"/>
    <w:rsid w:val="000800F2"/>
    <w:rsid w:val="0008122A"/>
    <w:rsid w:val="00086BA0"/>
    <w:rsid w:val="00087A00"/>
    <w:rsid w:val="000930B6"/>
    <w:rsid w:val="000A2185"/>
    <w:rsid w:val="000B2391"/>
    <w:rsid w:val="000B4413"/>
    <w:rsid w:val="000B464D"/>
    <w:rsid w:val="000C170B"/>
    <w:rsid w:val="000C1B31"/>
    <w:rsid w:val="000C1EB6"/>
    <w:rsid w:val="000C5E9F"/>
    <w:rsid w:val="000C72FD"/>
    <w:rsid w:val="000C7ECD"/>
    <w:rsid w:val="000D175D"/>
    <w:rsid w:val="000D65C2"/>
    <w:rsid w:val="000D7B98"/>
    <w:rsid w:val="000E0190"/>
    <w:rsid w:val="000E133D"/>
    <w:rsid w:val="000E4A02"/>
    <w:rsid w:val="000E4C4D"/>
    <w:rsid w:val="000E4E96"/>
    <w:rsid w:val="000F267A"/>
    <w:rsid w:val="000F2AE7"/>
    <w:rsid w:val="000F3170"/>
    <w:rsid w:val="000F3FA1"/>
    <w:rsid w:val="000F426C"/>
    <w:rsid w:val="000F5856"/>
    <w:rsid w:val="000F5C17"/>
    <w:rsid w:val="000F6740"/>
    <w:rsid w:val="000F72EE"/>
    <w:rsid w:val="001017B3"/>
    <w:rsid w:val="00102224"/>
    <w:rsid w:val="00104642"/>
    <w:rsid w:val="00104FE6"/>
    <w:rsid w:val="0010507F"/>
    <w:rsid w:val="00105FA6"/>
    <w:rsid w:val="00106793"/>
    <w:rsid w:val="001116A3"/>
    <w:rsid w:val="00112940"/>
    <w:rsid w:val="001163DA"/>
    <w:rsid w:val="00116E0D"/>
    <w:rsid w:val="001200E5"/>
    <w:rsid w:val="00131A91"/>
    <w:rsid w:val="001328C5"/>
    <w:rsid w:val="00135406"/>
    <w:rsid w:val="0013556E"/>
    <w:rsid w:val="00143883"/>
    <w:rsid w:val="00150AB2"/>
    <w:rsid w:val="00152531"/>
    <w:rsid w:val="00153FD5"/>
    <w:rsid w:val="00155BB3"/>
    <w:rsid w:val="00166488"/>
    <w:rsid w:val="00170A35"/>
    <w:rsid w:val="00172451"/>
    <w:rsid w:val="0017461A"/>
    <w:rsid w:val="0017599A"/>
    <w:rsid w:val="00176576"/>
    <w:rsid w:val="00176A80"/>
    <w:rsid w:val="0018748D"/>
    <w:rsid w:val="00190516"/>
    <w:rsid w:val="00195627"/>
    <w:rsid w:val="00195ABD"/>
    <w:rsid w:val="00196211"/>
    <w:rsid w:val="001A17DB"/>
    <w:rsid w:val="001A3BDC"/>
    <w:rsid w:val="001A6EC0"/>
    <w:rsid w:val="001A78E3"/>
    <w:rsid w:val="001B2970"/>
    <w:rsid w:val="001B5725"/>
    <w:rsid w:val="001B57FF"/>
    <w:rsid w:val="001B5870"/>
    <w:rsid w:val="001C0915"/>
    <w:rsid w:val="001C0D9F"/>
    <w:rsid w:val="001C1F18"/>
    <w:rsid w:val="001C3A79"/>
    <w:rsid w:val="001C6590"/>
    <w:rsid w:val="001D053A"/>
    <w:rsid w:val="001D084F"/>
    <w:rsid w:val="001D1BCD"/>
    <w:rsid w:val="001D6FA1"/>
    <w:rsid w:val="001D7DF4"/>
    <w:rsid w:val="001E1E8C"/>
    <w:rsid w:val="001E1F29"/>
    <w:rsid w:val="001E48D8"/>
    <w:rsid w:val="001F081E"/>
    <w:rsid w:val="001F1D1A"/>
    <w:rsid w:val="001F2799"/>
    <w:rsid w:val="00201E7B"/>
    <w:rsid w:val="00202FF2"/>
    <w:rsid w:val="002111C4"/>
    <w:rsid w:val="00212621"/>
    <w:rsid w:val="00212ABC"/>
    <w:rsid w:val="002131E4"/>
    <w:rsid w:val="0021688B"/>
    <w:rsid w:val="00216E85"/>
    <w:rsid w:val="0022006E"/>
    <w:rsid w:val="00221E2A"/>
    <w:rsid w:val="00223868"/>
    <w:rsid w:val="002248A4"/>
    <w:rsid w:val="00224E73"/>
    <w:rsid w:val="0022782E"/>
    <w:rsid w:val="00232C34"/>
    <w:rsid w:val="00233BF7"/>
    <w:rsid w:val="002340AB"/>
    <w:rsid w:val="00241A1B"/>
    <w:rsid w:val="00242219"/>
    <w:rsid w:val="002463EE"/>
    <w:rsid w:val="00246BC9"/>
    <w:rsid w:val="00247E0A"/>
    <w:rsid w:val="00251EB7"/>
    <w:rsid w:val="0025348E"/>
    <w:rsid w:val="00253820"/>
    <w:rsid w:val="00253DC0"/>
    <w:rsid w:val="0025517E"/>
    <w:rsid w:val="002611D9"/>
    <w:rsid w:val="00262D92"/>
    <w:rsid w:val="0026414C"/>
    <w:rsid w:val="00265410"/>
    <w:rsid w:val="00265561"/>
    <w:rsid w:val="002736B6"/>
    <w:rsid w:val="0027533B"/>
    <w:rsid w:val="00280F65"/>
    <w:rsid w:val="00282A96"/>
    <w:rsid w:val="00282F5A"/>
    <w:rsid w:val="00283940"/>
    <w:rsid w:val="00285391"/>
    <w:rsid w:val="00286EAE"/>
    <w:rsid w:val="00286F7F"/>
    <w:rsid w:val="0029103A"/>
    <w:rsid w:val="002919C5"/>
    <w:rsid w:val="00291E4B"/>
    <w:rsid w:val="00295E39"/>
    <w:rsid w:val="00296A33"/>
    <w:rsid w:val="002A0879"/>
    <w:rsid w:val="002A5425"/>
    <w:rsid w:val="002A6CD0"/>
    <w:rsid w:val="002A7A61"/>
    <w:rsid w:val="002B1753"/>
    <w:rsid w:val="002B741A"/>
    <w:rsid w:val="002C0CDC"/>
    <w:rsid w:val="002C1E45"/>
    <w:rsid w:val="002C204D"/>
    <w:rsid w:val="002D0963"/>
    <w:rsid w:val="002D3E9A"/>
    <w:rsid w:val="002D52C1"/>
    <w:rsid w:val="002E02CB"/>
    <w:rsid w:val="002E0362"/>
    <w:rsid w:val="002E0E3E"/>
    <w:rsid w:val="002E2800"/>
    <w:rsid w:val="002E4458"/>
    <w:rsid w:val="002E50A7"/>
    <w:rsid w:val="002F0215"/>
    <w:rsid w:val="002F0326"/>
    <w:rsid w:val="002F1786"/>
    <w:rsid w:val="002F1FBA"/>
    <w:rsid w:val="002F2F38"/>
    <w:rsid w:val="002F49AA"/>
    <w:rsid w:val="002F7D24"/>
    <w:rsid w:val="003012EF"/>
    <w:rsid w:val="00304A53"/>
    <w:rsid w:val="00305663"/>
    <w:rsid w:val="00307E47"/>
    <w:rsid w:val="0031337F"/>
    <w:rsid w:val="00324558"/>
    <w:rsid w:val="00325B7F"/>
    <w:rsid w:val="00326A4E"/>
    <w:rsid w:val="0033026B"/>
    <w:rsid w:val="00331DAA"/>
    <w:rsid w:val="00332B30"/>
    <w:rsid w:val="00332B4E"/>
    <w:rsid w:val="00333AD0"/>
    <w:rsid w:val="00334BF2"/>
    <w:rsid w:val="00341201"/>
    <w:rsid w:val="0034329B"/>
    <w:rsid w:val="003442D4"/>
    <w:rsid w:val="00345AB5"/>
    <w:rsid w:val="00350201"/>
    <w:rsid w:val="00353D2E"/>
    <w:rsid w:val="003617BE"/>
    <w:rsid w:val="00371DF9"/>
    <w:rsid w:val="003720C3"/>
    <w:rsid w:val="00372B84"/>
    <w:rsid w:val="003762AC"/>
    <w:rsid w:val="003769C3"/>
    <w:rsid w:val="00381F92"/>
    <w:rsid w:val="00383804"/>
    <w:rsid w:val="003911EC"/>
    <w:rsid w:val="00393BCD"/>
    <w:rsid w:val="00395CC2"/>
    <w:rsid w:val="003A2394"/>
    <w:rsid w:val="003A25A6"/>
    <w:rsid w:val="003A2E1C"/>
    <w:rsid w:val="003A7532"/>
    <w:rsid w:val="003B0210"/>
    <w:rsid w:val="003B5502"/>
    <w:rsid w:val="003D0C34"/>
    <w:rsid w:val="003D1A9C"/>
    <w:rsid w:val="003E3E65"/>
    <w:rsid w:val="003E76FF"/>
    <w:rsid w:val="003E7DE5"/>
    <w:rsid w:val="003F02D4"/>
    <w:rsid w:val="003F1890"/>
    <w:rsid w:val="003F2D1E"/>
    <w:rsid w:val="003F3186"/>
    <w:rsid w:val="003F61F3"/>
    <w:rsid w:val="00400D56"/>
    <w:rsid w:val="00402DFD"/>
    <w:rsid w:val="00407FC4"/>
    <w:rsid w:val="00416414"/>
    <w:rsid w:val="00416D36"/>
    <w:rsid w:val="00417713"/>
    <w:rsid w:val="0041790E"/>
    <w:rsid w:val="00421A1F"/>
    <w:rsid w:val="00423039"/>
    <w:rsid w:val="004309BE"/>
    <w:rsid w:val="004324D2"/>
    <w:rsid w:val="00432D6F"/>
    <w:rsid w:val="0043573D"/>
    <w:rsid w:val="0043603C"/>
    <w:rsid w:val="004368AA"/>
    <w:rsid w:val="00437D31"/>
    <w:rsid w:val="00440A68"/>
    <w:rsid w:val="00441308"/>
    <w:rsid w:val="00441830"/>
    <w:rsid w:val="00442A5A"/>
    <w:rsid w:val="004515E4"/>
    <w:rsid w:val="00456694"/>
    <w:rsid w:val="00463B52"/>
    <w:rsid w:val="00464C9A"/>
    <w:rsid w:val="00467A09"/>
    <w:rsid w:val="00470D76"/>
    <w:rsid w:val="00472F3A"/>
    <w:rsid w:val="00474DD4"/>
    <w:rsid w:val="0048101E"/>
    <w:rsid w:val="004854E8"/>
    <w:rsid w:val="00490F43"/>
    <w:rsid w:val="0049281E"/>
    <w:rsid w:val="00494FD6"/>
    <w:rsid w:val="004A21AF"/>
    <w:rsid w:val="004A2F35"/>
    <w:rsid w:val="004A5636"/>
    <w:rsid w:val="004A6CB5"/>
    <w:rsid w:val="004B0714"/>
    <w:rsid w:val="004B2CE8"/>
    <w:rsid w:val="004B44D1"/>
    <w:rsid w:val="004B47A7"/>
    <w:rsid w:val="004B51A4"/>
    <w:rsid w:val="004B51F6"/>
    <w:rsid w:val="004B54D2"/>
    <w:rsid w:val="004B5951"/>
    <w:rsid w:val="004C3A25"/>
    <w:rsid w:val="004C4D56"/>
    <w:rsid w:val="004D17D7"/>
    <w:rsid w:val="004D1A94"/>
    <w:rsid w:val="004D2036"/>
    <w:rsid w:val="004E0D49"/>
    <w:rsid w:val="004E14FD"/>
    <w:rsid w:val="004E36BA"/>
    <w:rsid w:val="004E4D6F"/>
    <w:rsid w:val="004F38F6"/>
    <w:rsid w:val="004F4F5F"/>
    <w:rsid w:val="004F5A5E"/>
    <w:rsid w:val="004F6261"/>
    <w:rsid w:val="004F62CD"/>
    <w:rsid w:val="004F6FF1"/>
    <w:rsid w:val="004F7A1F"/>
    <w:rsid w:val="00503476"/>
    <w:rsid w:val="00504A18"/>
    <w:rsid w:val="00507AD9"/>
    <w:rsid w:val="005121FA"/>
    <w:rsid w:val="00517052"/>
    <w:rsid w:val="00517570"/>
    <w:rsid w:val="0052080D"/>
    <w:rsid w:val="005321D8"/>
    <w:rsid w:val="00534D0A"/>
    <w:rsid w:val="005362F7"/>
    <w:rsid w:val="00537489"/>
    <w:rsid w:val="00537990"/>
    <w:rsid w:val="005401F5"/>
    <w:rsid w:val="00540692"/>
    <w:rsid w:val="005417C1"/>
    <w:rsid w:val="00542DDC"/>
    <w:rsid w:val="00544968"/>
    <w:rsid w:val="00546FEE"/>
    <w:rsid w:val="00552E40"/>
    <w:rsid w:val="00555470"/>
    <w:rsid w:val="0056011F"/>
    <w:rsid w:val="005601AF"/>
    <w:rsid w:val="00561BBC"/>
    <w:rsid w:val="0056227D"/>
    <w:rsid w:val="00564402"/>
    <w:rsid w:val="00577999"/>
    <w:rsid w:val="005818D1"/>
    <w:rsid w:val="00583E6E"/>
    <w:rsid w:val="005846B9"/>
    <w:rsid w:val="00586258"/>
    <w:rsid w:val="00587881"/>
    <w:rsid w:val="00590C59"/>
    <w:rsid w:val="00592F21"/>
    <w:rsid w:val="00596EA7"/>
    <w:rsid w:val="0059713B"/>
    <w:rsid w:val="005A5072"/>
    <w:rsid w:val="005A6777"/>
    <w:rsid w:val="005B0122"/>
    <w:rsid w:val="005C3C6D"/>
    <w:rsid w:val="005C5C88"/>
    <w:rsid w:val="005D01BC"/>
    <w:rsid w:val="005D110B"/>
    <w:rsid w:val="005D419F"/>
    <w:rsid w:val="005D46DD"/>
    <w:rsid w:val="005D57BD"/>
    <w:rsid w:val="005D70E6"/>
    <w:rsid w:val="005D7567"/>
    <w:rsid w:val="005E2E78"/>
    <w:rsid w:val="005E5D8A"/>
    <w:rsid w:val="005E602C"/>
    <w:rsid w:val="005F1E44"/>
    <w:rsid w:val="005F2557"/>
    <w:rsid w:val="005F397E"/>
    <w:rsid w:val="005F7E50"/>
    <w:rsid w:val="0060176C"/>
    <w:rsid w:val="006022F7"/>
    <w:rsid w:val="00605BD6"/>
    <w:rsid w:val="00611135"/>
    <w:rsid w:val="0061552C"/>
    <w:rsid w:val="00621C3E"/>
    <w:rsid w:val="00621E44"/>
    <w:rsid w:val="0062323B"/>
    <w:rsid w:val="0062340C"/>
    <w:rsid w:val="00631C94"/>
    <w:rsid w:val="0063248E"/>
    <w:rsid w:val="0063257E"/>
    <w:rsid w:val="006328A4"/>
    <w:rsid w:val="00641813"/>
    <w:rsid w:val="0064377D"/>
    <w:rsid w:val="0064555D"/>
    <w:rsid w:val="006517BA"/>
    <w:rsid w:val="00651FA5"/>
    <w:rsid w:val="00655897"/>
    <w:rsid w:val="006562B1"/>
    <w:rsid w:val="006578F0"/>
    <w:rsid w:val="00662BCD"/>
    <w:rsid w:val="00663D15"/>
    <w:rsid w:val="00664C44"/>
    <w:rsid w:val="0066612E"/>
    <w:rsid w:val="006661F6"/>
    <w:rsid w:val="00667FFA"/>
    <w:rsid w:val="006754C2"/>
    <w:rsid w:val="00677C34"/>
    <w:rsid w:val="0068578B"/>
    <w:rsid w:val="00691964"/>
    <w:rsid w:val="00691B54"/>
    <w:rsid w:val="00692463"/>
    <w:rsid w:val="00693264"/>
    <w:rsid w:val="00693678"/>
    <w:rsid w:val="00694DFE"/>
    <w:rsid w:val="006A0BBF"/>
    <w:rsid w:val="006A32E9"/>
    <w:rsid w:val="006A4500"/>
    <w:rsid w:val="006A6483"/>
    <w:rsid w:val="006A782E"/>
    <w:rsid w:val="006B0544"/>
    <w:rsid w:val="006B1F37"/>
    <w:rsid w:val="006B2269"/>
    <w:rsid w:val="006B2BAD"/>
    <w:rsid w:val="006C0E6E"/>
    <w:rsid w:val="006C0F14"/>
    <w:rsid w:val="006C5E58"/>
    <w:rsid w:val="006D08F4"/>
    <w:rsid w:val="006D3223"/>
    <w:rsid w:val="006E062A"/>
    <w:rsid w:val="006E2DFA"/>
    <w:rsid w:val="006E4E8B"/>
    <w:rsid w:val="006E6621"/>
    <w:rsid w:val="006E7C08"/>
    <w:rsid w:val="006F03C4"/>
    <w:rsid w:val="006F0DA0"/>
    <w:rsid w:val="006F1AE4"/>
    <w:rsid w:val="006F49BF"/>
    <w:rsid w:val="006F4ED4"/>
    <w:rsid w:val="006F67C0"/>
    <w:rsid w:val="00703045"/>
    <w:rsid w:val="00705786"/>
    <w:rsid w:val="00705906"/>
    <w:rsid w:val="00707020"/>
    <w:rsid w:val="00710D34"/>
    <w:rsid w:val="0071216D"/>
    <w:rsid w:val="007146CC"/>
    <w:rsid w:val="00716277"/>
    <w:rsid w:val="007179AA"/>
    <w:rsid w:val="00717C6D"/>
    <w:rsid w:val="00722E9C"/>
    <w:rsid w:val="00723440"/>
    <w:rsid w:val="00726A06"/>
    <w:rsid w:val="007306B6"/>
    <w:rsid w:val="00731106"/>
    <w:rsid w:val="00731347"/>
    <w:rsid w:val="00733250"/>
    <w:rsid w:val="0073421E"/>
    <w:rsid w:val="007344AE"/>
    <w:rsid w:val="00735BB9"/>
    <w:rsid w:val="007363FD"/>
    <w:rsid w:val="00741B12"/>
    <w:rsid w:val="007424F5"/>
    <w:rsid w:val="007458E4"/>
    <w:rsid w:val="00752687"/>
    <w:rsid w:val="00752CA9"/>
    <w:rsid w:val="00753AE2"/>
    <w:rsid w:val="00754A95"/>
    <w:rsid w:val="007554C7"/>
    <w:rsid w:val="00760D16"/>
    <w:rsid w:val="00762805"/>
    <w:rsid w:val="00763ABE"/>
    <w:rsid w:val="00765701"/>
    <w:rsid w:val="00772D2D"/>
    <w:rsid w:val="00774FD8"/>
    <w:rsid w:val="00780370"/>
    <w:rsid w:val="00787AC7"/>
    <w:rsid w:val="007925F7"/>
    <w:rsid w:val="00792D55"/>
    <w:rsid w:val="007A03EF"/>
    <w:rsid w:val="007A1C76"/>
    <w:rsid w:val="007A1C87"/>
    <w:rsid w:val="007A34D0"/>
    <w:rsid w:val="007A4EA6"/>
    <w:rsid w:val="007B2068"/>
    <w:rsid w:val="007B7E43"/>
    <w:rsid w:val="007C0D7C"/>
    <w:rsid w:val="007C113A"/>
    <w:rsid w:val="007C34EB"/>
    <w:rsid w:val="007C6014"/>
    <w:rsid w:val="007C6E3C"/>
    <w:rsid w:val="007D0468"/>
    <w:rsid w:val="007D7E53"/>
    <w:rsid w:val="007E0033"/>
    <w:rsid w:val="007E2734"/>
    <w:rsid w:val="007E385A"/>
    <w:rsid w:val="007F6D47"/>
    <w:rsid w:val="00800365"/>
    <w:rsid w:val="00800D99"/>
    <w:rsid w:val="008011D1"/>
    <w:rsid w:val="00802551"/>
    <w:rsid w:val="00811927"/>
    <w:rsid w:val="00821B77"/>
    <w:rsid w:val="00823144"/>
    <w:rsid w:val="00832185"/>
    <w:rsid w:val="00833E07"/>
    <w:rsid w:val="00834D3C"/>
    <w:rsid w:val="00841816"/>
    <w:rsid w:val="008418C3"/>
    <w:rsid w:val="00843BEF"/>
    <w:rsid w:val="00845D4A"/>
    <w:rsid w:val="008514BA"/>
    <w:rsid w:val="0085562E"/>
    <w:rsid w:val="00855EF4"/>
    <w:rsid w:val="00856769"/>
    <w:rsid w:val="0085792A"/>
    <w:rsid w:val="00857CD4"/>
    <w:rsid w:val="00872ED6"/>
    <w:rsid w:val="008826AD"/>
    <w:rsid w:val="008830D1"/>
    <w:rsid w:val="008833CE"/>
    <w:rsid w:val="00886562"/>
    <w:rsid w:val="00886581"/>
    <w:rsid w:val="00887995"/>
    <w:rsid w:val="00890911"/>
    <w:rsid w:val="00893DAB"/>
    <w:rsid w:val="0089457E"/>
    <w:rsid w:val="00897BB1"/>
    <w:rsid w:val="008A21F8"/>
    <w:rsid w:val="008A2324"/>
    <w:rsid w:val="008A5DA0"/>
    <w:rsid w:val="008B5645"/>
    <w:rsid w:val="008B6927"/>
    <w:rsid w:val="008C3BC4"/>
    <w:rsid w:val="008D1D6C"/>
    <w:rsid w:val="008D6F54"/>
    <w:rsid w:val="008E2B49"/>
    <w:rsid w:val="008E3971"/>
    <w:rsid w:val="008E435C"/>
    <w:rsid w:val="008E4E3F"/>
    <w:rsid w:val="008E61B7"/>
    <w:rsid w:val="008F15E0"/>
    <w:rsid w:val="008F3F31"/>
    <w:rsid w:val="008F40B7"/>
    <w:rsid w:val="008F6935"/>
    <w:rsid w:val="008F7BD9"/>
    <w:rsid w:val="00901B88"/>
    <w:rsid w:val="00905B66"/>
    <w:rsid w:val="00906808"/>
    <w:rsid w:val="0091078D"/>
    <w:rsid w:val="00910B51"/>
    <w:rsid w:val="009114AC"/>
    <w:rsid w:val="00913318"/>
    <w:rsid w:val="00913B7B"/>
    <w:rsid w:val="00935A6B"/>
    <w:rsid w:val="009414E9"/>
    <w:rsid w:val="009442E2"/>
    <w:rsid w:val="009468E6"/>
    <w:rsid w:val="00954C47"/>
    <w:rsid w:val="00954C93"/>
    <w:rsid w:val="00955AC3"/>
    <w:rsid w:val="00955BF3"/>
    <w:rsid w:val="009636CB"/>
    <w:rsid w:val="00966717"/>
    <w:rsid w:val="00970AA8"/>
    <w:rsid w:val="00971FDC"/>
    <w:rsid w:val="00973390"/>
    <w:rsid w:val="0098190E"/>
    <w:rsid w:val="00983672"/>
    <w:rsid w:val="00986181"/>
    <w:rsid w:val="009866E7"/>
    <w:rsid w:val="0099187B"/>
    <w:rsid w:val="009918FC"/>
    <w:rsid w:val="00994C96"/>
    <w:rsid w:val="009973E7"/>
    <w:rsid w:val="009A03C1"/>
    <w:rsid w:val="009A0949"/>
    <w:rsid w:val="009A39FD"/>
    <w:rsid w:val="009A45D4"/>
    <w:rsid w:val="009A5066"/>
    <w:rsid w:val="009A62FF"/>
    <w:rsid w:val="009A740F"/>
    <w:rsid w:val="009B4F43"/>
    <w:rsid w:val="009B5A0F"/>
    <w:rsid w:val="009C1BEF"/>
    <w:rsid w:val="009C2B3C"/>
    <w:rsid w:val="009C376F"/>
    <w:rsid w:val="009D031B"/>
    <w:rsid w:val="009D4CB6"/>
    <w:rsid w:val="009D7E97"/>
    <w:rsid w:val="009E0438"/>
    <w:rsid w:val="00A00BFC"/>
    <w:rsid w:val="00A00FDF"/>
    <w:rsid w:val="00A03C47"/>
    <w:rsid w:val="00A135FB"/>
    <w:rsid w:val="00A15103"/>
    <w:rsid w:val="00A22FC6"/>
    <w:rsid w:val="00A238E6"/>
    <w:rsid w:val="00A257AE"/>
    <w:rsid w:val="00A25B39"/>
    <w:rsid w:val="00A26363"/>
    <w:rsid w:val="00A27F17"/>
    <w:rsid w:val="00A3112B"/>
    <w:rsid w:val="00A31E09"/>
    <w:rsid w:val="00A35A52"/>
    <w:rsid w:val="00A51F21"/>
    <w:rsid w:val="00A528AD"/>
    <w:rsid w:val="00A52AC5"/>
    <w:rsid w:val="00A55809"/>
    <w:rsid w:val="00A56E4C"/>
    <w:rsid w:val="00A613D2"/>
    <w:rsid w:val="00A62C7B"/>
    <w:rsid w:val="00A630B0"/>
    <w:rsid w:val="00A641C5"/>
    <w:rsid w:val="00A64713"/>
    <w:rsid w:val="00A67DE8"/>
    <w:rsid w:val="00A7108B"/>
    <w:rsid w:val="00A7413C"/>
    <w:rsid w:val="00A758F9"/>
    <w:rsid w:val="00A81692"/>
    <w:rsid w:val="00A81E26"/>
    <w:rsid w:val="00A82F41"/>
    <w:rsid w:val="00A865CC"/>
    <w:rsid w:val="00A90EF2"/>
    <w:rsid w:val="00A9188C"/>
    <w:rsid w:val="00A92321"/>
    <w:rsid w:val="00A946AD"/>
    <w:rsid w:val="00A968A5"/>
    <w:rsid w:val="00A96CAC"/>
    <w:rsid w:val="00AA3446"/>
    <w:rsid w:val="00AB2CB2"/>
    <w:rsid w:val="00AB46AD"/>
    <w:rsid w:val="00AC0145"/>
    <w:rsid w:val="00AC5716"/>
    <w:rsid w:val="00AC67CA"/>
    <w:rsid w:val="00AC6C9E"/>
    <w:rsid w:val="00AD094E"/>
    <w:rsid w:val="00AD2359"/>
    <w:rsid w:val="00AD3BFC"/>
    <w:rsid w:val="00AD47E3"/>
    <w:rsid w:val="00AD4BA1"/>
    <w:rsid w:val="00AD7CB3"/>
    <w:rsid w:val="00AE1512"/>
    <w:rsid w:val="00AE15F1"/>
    <w:rsid w:val="00AE259F"/>
    <w:rsid w:val="00AE384B"/>
    <w:rsid w:val="00AE3FEA"/>
    <w:rsid w:val="00AE63C9"/>
    <w:rsid w:val="00AE78D5"/>
    <w:rsid w:val="00AE7F2B"/>
    <w:rsid w:val="00AF0C40"/>
    <w:rsid w:val="00AF1001"/>
    <w:rsid w:val="00AF54B3"/>
    <w:rsid w:val="00B012E9"/>
    <w:rsid w:val="00B0201C"/>
    <w:rsid w:val="00B02496"/>
    <w:rsid w:val="00B035ED"/>
    <w:rsid w:val="00B03D39"/>
    <w:rsid w:val="00B05D76"/>
    <w:rsid w:val="00B066CA"/>
    <w:rsid w:val="00B11B8D"/>
    <w:rsid w:val="00B1227E"/>
    <w:rsid w:val="00B14C7F"/>
    <w:rsid w:val="00B15719"/>
    <w:rsid w:val="00B170BC"/>
    <w:rsid w:val="00B17866"/>
    <w:rsid w:val="00B1787C"/>
    <w:rsid w:val="00B21554"/>
    <w:rsid w:val="00B27CCF"/>
    <w:rsid w:val="00B31C98"/>
    <w:rsid w:val="00B35590"/>
    <w:rsid w:val="00B42005"/>
    <w:rsid w:val="00B42CE9"/>
    <w:rsid w:val="00B46092"/>
    <w:rsid w:val="00B513D4"/>
    <w:rsid w:val="00B51BD9"/>
    <w:rsid w:val="00B55D35"/>
    <w:rsid w:val="00B578C5"/>
    <w:rsid w:val="00B61561"/>
    <w:rsid w:val="00B6269D"/>
    <w:rsid w:val="00B62F84"/>
    <w:rsid w:val="00B634FE"/>
    <w:rsid w:val="00B63B3C"/>
    <w:rsid w:val="00B73849"/>
    <w:rsid w:val="00B75109"/>
    <w:rsid w:val="00B81B75"/>
    <w:rsid w:val="00B8307C"/>
    <w:rsid w:val="00B92B73"/>
    <w:rsid w:val="00B92C39"/>
    <w:rsid w:val="00B93E4F"/>
    <w:rsid w:val="00B96FC8"/>
    <w:rsid w:val="00BA3CBA"/>
    <w:rsid w:val="00BA4E3E"/>
    <w:rsid w:val="00BA5311"/>
    <w:rsid w:val="00BA6F04"/>
    <w:rsid w:val="00BB03D6"/>
    <w:rsid w:val="00BB3B2B"/>
    <w:rsid w:val="00BB641C"/>
    <w:rsid w:val="00BB7D93"/>
    <w:rsid w:val="00BC23C6"/>
    <w:rsid w:val="00BC3C77"/>
    <w:rsid w:val="00BC692C"/>
    <w:rsid w:val="00BD0AC4"/>
    <w:rsid w:val="00BD0D57"/>
    <w:rsid w:val="00BD14D9"/>
    <w:rsid w:val="00BD2A5B"/>
    <w:rsid w:val="00BD5C42"/>
    <w:rsid w:val="00BD7D93"/>
    <w:rsid w:val="00BE203D"/>
    <w:rsid w:val="00BE64B8"/>
    <w:rsid w:val="00BF0BE7"/>
    <w:rsid w:val="00BF1345"/>
    <w:rsid w:val="00BF4581"/>
    <w:rsid w:val="00BF4BB7"/>
    <w:rsid w:val="00C01EED"/>
    <w:rsid w:val="00C02123"/>
    <w:rsid w:val="00C04A9B"/>
    <w:rsid w:val="00C057E5"/>
    <w:rsid w:val="00C06286"/>
    <w:rsid w:val="00C06579"/>
    <w:rsid w:val="00C10DE6"/>
    <w:rsid w:val="00C1325B"/>
    <w:rsid w:val="00C22FFE"/>
    <w:rsid w:val="00C24CE6"/>
    <w:rsid w:val="00C26C6E"/>
    <w:rsid w:val="00C335FB"/>
    <w:rsid w:val="00C33F65"/>
    <w:rsid w:val="00C342BF"/>
    <w:rsid w:val="00C4329B"/>
    <w:rsid w:val="00C54990"/>
    <w:rsid w:val="00C57B49"/>
    <w:rsid w:val="00C61A1A"/>
    <w:rsid w:val="00C626B1"/>
    <w:rsid w:val="00C62A82"/>
    <w:rsid w:val="00C630EB"/>
    <w:rsid w:val="00C63254"/>
    <w:rsid w:val="00C656FC"/>
    <w:rsid w:val="00C6577F"/>
    <w:rsid w:val="00C66AC4"/>
    <w:rsid w:val="00C711C9"/>
    <w:rsid w:val="00C71F2C"/>
    <w:rsid w:val="00C72A70"/>
    <w:rsid w:val="00C749C4"/>
    <w:rsid w:val="00C757EA"/>
    <w:rsid w:val="00C80FA5"/>
    <w:rsid w:val="00C838CA"/>
    <w:rsid w:val="00C96EDE"/>
    <w:rsid w:val="00C97169"/>
    <w:rsid w:val="00CA0904"/>
    <w:rsid w:val="00CA1975"/>
    <w:rsid w:val="00CA7939"/>
    <w:rsid w:val="00CA7C3F"/>
    <w:rsid w:val="00CB7D57"/>
    <w:rsid w:val="00CC5DD4"/>
    <w:rsid w:val="00CD02C9"/>
    <w:rsid w:val="00CD4E7F"/>
    <w:rsid w:val="00CD6BED"/>
    <w:rsid w:val="00CE1C7C"/>
    <w:rsid w:val="00CE2E4D"/>
    <w:rsid w:val="00CE3C11"/>
    <w:rsid w:val="00CE4EAE"/>
    <w:rsid w:val="00CE7CBC"/>
    <w:rsid w:val="00CF1509"/>
    <w:rsid w:val="00CF4F5D"/>
    <w:rsid w:val="00CF5FDF"/>
    <w:rsid w:val="00D0059D"/>
    <w:rsid w:val="00D008CC"/>
    <w:rsid w:val="00D01371"/>
    <w:rsid w:val="00D01857"/>
    <w:rsid w:val="00D04861"/>
    <w:rsid w:val="00D1092B"/>
    <w:rsid w:val="00D15A5C"/>
    <w:rsid w:val="00D15AC4"/>
    <w:rsid w:val="00D1625F"/>
    <w:rsid w:val="00D229E0"/>
    <w:rsid w:val="00D25AA1"/>
    <w:rsid w:val="00D275CF"/>
    <w:rsid w:val="00D306B8"/>
    <w:rsid w:val="00D30C2D"/>
    <w:rsid w:val="00D344F2"/>
    <w:rsid w:val="00D34F6F"/>
    <w:rsid w:val="00D42437"/>
    <w:rsid w:val="00D4387A"/>
    <w:rsid w:val="00D43AEC"/>
    <w:rsid w:val="00D505AB"/>
    <w:rsid w:val="00D50EC5"/>
    <w:rsid w:val="00D52499"/>
    <w:rsid w:val="00D5386F"/>
    <w:rsid w:val="00D54696"/>
    <w:rsid w:val="00D5541A"/>
    <w:rsid w:val="00D60D87"/>
    <w:rsid w:val="00D679C7"/>
    <w:rsid w:val="00D7067C"/>
    <w:rsid w:val="00D708EF"/>
    <w:rsid w:val="00D74A09"/>
    <w:rsid w:val="00D77180"/>
    <w:rsid w:val="00D86974"/>
    <w:rsid w:val="00D93129"/>
    <w:rsid w:val="00D9366A"/>
    <w:rsid w:val="00D972FE"/>
    <w:rsid w:val="00DA1B16"/>
    <w:rsid w:val="00DA2E01"/>
    <w:rsid w:val="00DA440D"/>
    <w:rsid w:val="00DA5043"/>
    <w:rsid w:val="00DA5965"/>
    <w:rsid w:val="00DA602A"/>
    <w:rsid w:val="00DB0940"/>
    <w:rsid w:val="00DB6216"/>
    <w:rsid w:val="00DC15D8"/>
    <w:rsid w:val="00DC6340"/>
    <w:rsid w:val="00DD1F22"/>
    <w:rsid w:val="00DD2FA8"/>
    <w:rsid w:val="00DD3ED4"/>
    <w:rsid w:val="00DD4DA5"/>
    <w:rsid w:val="00DD522A"/>
    <w:rsid w:val="00DD5690"/>
    <w:rsid w:val="00DD6E74"/>
    <w:rsid w:val="00DE440E"/>
    <w:rsid w:val="00DE7287"/>
    <w:rsid w:val="00E02F95"/>
    <w:rsid w:val="00E057BB"/>
    <w:rsid w:val="00E05C94"/>
    <w:rsid w:val="00E060CA"/>
    <w:rsid w:val="00E0634C"/>
    <w:rsid w:val="00E072EB"/>
    <w:rsid w:val="00E079CA"/>
    <w:rsid w:val="00E124D3"/>
    <w:rsid w:val="00E13AD0"/>
    <w:rsid w:val="00E142DE"/>
    <w:rsid w:val="00E20C84"/>
    <w:rsid w:val="00E22C87"/>
    <w:rsid w:val="00E22EE0"/>
    <w:rsid w:val="00E27158"/>
    <w:rsid w:val="00E27A84"/>
    <w:rsid w:val="00E331CF"/>
    <w:rsid w:val="00E36B17"/>
    <w:rsid w:val="00E411A1"/>
    <w:rsid w:val="00E4375E"/>
    <w:rsid w:val="00E5073E"/>
    <w:rsid w:val="00E52397"/>
    <w:rsid w:val="00E5373B"/>
    <w:rsid w:val="00E5590E"/>
    <w:rsid w:val="00E57055"/>
    <w:rsid w:val="00E63DF1"/>
    <w:rsid w:val="00E70A1C"/>
    <w:rsid w:val="00E819E2"/>
    <w:rsid w:val="00E83ED0"/>
    <w:rsid w:val="00E87136"/>
    <w:rsid w:val="00E878A3"/>
    <w:rsid w:val="00E909F5"/>
    <w:rsid w:val="00EA0E84"/>
    <w:rsid w:val="00EA0E8E"/>
    <w:rsid w:val="00EA2578"/>
    <w:rsid w:val="00EA2E43"/>
    <w:rsid w:val="00EA3A0E"/>
    <w:rsid w:val="00EA61CB"/>
    <w:rsid w:val="00EA6C37"/>
    <w:rsid w:val="00EB6738"/>
    <w:rsid w:val="00EB7A74"/>
    <w:rsid w:val="00EC4526"/>
    <w:rsid w:val="00EC5626"/>
    <w:rsid w:val="00EC5E77"/>
    <w:rsid w:val="00ED4107"/>
    <w:rsid w:val="00ED4229"/>
    <w:rsid w:val="00EE096A"/>
    <w:rsid w:val="00EE1D95"/>
    <w:rsid w:val="00EE3CB3"/>
    <w:rsid w:val="00EE5EB3"/>
    <w:rsid w:val="00EF079A"/>
    <w:rsid w:val="00EF6E52"/>
    <w:rsid w:val="00F001E2"/>
    <w:rsid w:val="00F02FAB"/>
    <w:rsid w:val="00F0358B"/>
    <w:rsid w:val="00F101C6"/>
    <w:rsid w:val="00F11625"/>
    <w:rsid w:val="00F15CBE"/>
    <w:rsid w:val="00F165B6"/>
    <w:rsid w:val="00F318FB"/>
    <w:rsid w:val="00F327D3"/>
    <w:rsid w:val="00F3415A"/>
    <w:rsid w:val="00F35C9B"/>
    <w:rsid w:val="00F377E1"/>
    <w:rsid w:val="00F412FC"/>
    <w:rsid w:val="00F46674"/>
    <w:rsid w:val="00F467D8"/>
    <w:rsid w:val="00F63D96"/>
    <w:rsid w:val="00F650B6"/>
    <w:rsid w:val="00F6518F"/>
    <w:rsid w:val="00F67E3D"/>
    <w:rsid w:val="00F70FF6"/>
    <w:rsid w:val="00F71B70"/>
    <w:rsid w:val="00F732BA"/>
    <w:rsid w:val="00F73F49"/>
    <w:rsid w:val="00F80F5A"/>
    <w:rsid w:val="00F81DF8"/>
    <w:rsid w:val="00F8649E"/>
    <w:rsid w:val="00F9003B"/>
    <w:rsid w:val="00F94A4F"/>
    <w:rsid w:val="00F96314"/>
    <w:rsid w:val="00F967BB"/>
    <w:rsid w:val="00F96A6E"/>
    <w:rsid w:val="00F97700"/>
    <w:rsid w:val="00FA0783"/>
    <w:rsid w:val="00FA5C7D"/>
    <w:rsid w:val="00FA5FD0"/>
    <w:rsid w:val="00FB0EE8"/>
    <w:rsid w:val="00FC49C1"/>
    <w:rsid w:val="00FD3B24"/>
    <w:rsid w:val="00FD639A"/>
    <w:rsid w:val="00FD7C31"/>
    <w:rsid w:val="00FE1161"/>
    <w:rsid w:val="00FE1BE1"/>
    <w:rsid w:val="00FE2342"/>
    <w:rsid w:val="00FE362C"/>
    <w:rsid w:val="00FE38E7"/>
    <w:rsid w:val="00FE4C8A"/>
    <w:rsid w:val="00FF04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F42"/>
    <w:pPr>
      <w:spacing w:after="200" w:line="276" w:lineRule="auto"/>
    </w:pPr>
    <w:rPr>
      <w:sz w:val="22"/>
      <w:szCs w:val="22"/>
      <w:lang w:val="es-ES"/>
    </w:rPr>
  </w:style>
  <w:style w:type="paragraph" w:styleId="Titre1">
    <w:name w:val="heading 1"/>
    <w:basedOn w:val="Normal"/>
    <w:next w:val="Normal"/>
    <w:link w:val="Titre1Car"/>
    <w:uiPriority w:val="9"/>
    <w:qFormat/>
    <w:rsid w:val="00332B4E"/>
    <w:pPr>
      <w:keepNext/>
      <w:keepLines/>
      <w:spacing w:before="480" w:after="0"/>
      <w:outlineLvl w:val="0"/>
    </w:pPr>
    <w:rPr>
      <w:rFonts w:ascii="Cambria" w:eastAsia="Times New Roman" w:hAnsi="Cambria"/>
      <w:b/>
      <w:bCs/>
      <w:color w:val="365F91"/>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99"/>
    <w:qFormat/>
    <w:rsid w:val="00463B52"/>
    <w:pPr>
      <w:ind w:left="720"/>
      <w:contextualSpacing/>
    </w:pPr>
  </w:style>
  <w:style w:type="paragraph" w:styleId="Notedefin">
    <w:name w:val="endnote text"/>
    <w:basedOn w:val="Normal"/>
    <w:link w:val="NotedefinCar"/>
    <w:uiPriority w:val="99"/>
    <w:semiHidden/>
    <w:unhideWhenUsed/>
    <w:rsid w:val="00332B4E"/>
    <w:pPr>
      <w:spacing w:after="0" w:line="240" w:lineRule="auto"/>
    </w:pPr>
    <w:rPr>
      <w:sz w:val="20"/>
      <w:szCs w:val="20"/>
    </w:rPr>
  </w:style>
  <w:style w:type="character" w:customStyle="1" w:styleId="NotedefinCar">
    <w:name w:val="Note de fin Car"/>
    <w:basedOn w:val="Policepardfaut"/>
    <w:link w:val="Notedefin"/>
    <w:uiPriority w:val="99"/>
    <w:semiHidden/>
    <w:rsid w:val="00332B4E"/>
    <w:rPr>
      <w:sz w:val="20"/>
      <w:szCs w:val="20"/>
    </w:rPr>
  </w:style>
  <w:style w:type="character" w:styleId="Appeldenotedefin">
    <w:name w:val="endnote reference"/>
    <w:basedOn w:val="Policepardfaut"/>
    <w:uiPriority w:val="99"/>
    <w:semiHidden/>
    <w:unhideWhenUsed/>
    <w:rsid w:val="00332B4E"/>
    <w:rPr>
      <w:vertAlign w:val="superscript"/>
    </w:rPr>
  </w:style>
  <w:style w:type="paragraph" w:styleId="Notedebasdepage">
    <w:name w:val="footnote text"/>
    <w:basedOn w:val="Normal"/>
    <w:link w:val="NotedebasdepageCar"/>
    <w:uiPriority w:val="99"/>
    <w:semiHidden/>
    <w:unhideWhenUsed/>
    <w:rsid w:val="00332B4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32B4E"/>
    <w:rPr>
      <w:sz w:val="20"/>
      <w:szCs w:val="20"/>
    </w:rPr>
  </w:style>
  <w:style w:type="character" w:styleId="Appelnotedebasdep">
    <w:name w:val="footnote reference"/>
    <w:basedOn w:val="Policepardfaut"/>
    <w:uiPriority w:val="99"/>
    <w:semiHidden/>
    <w:unhideWhenUsed/>
    <w:rsid w:val="00332B4E"/>
    <w:rPr>
      <w:vertAlign w:val="superscript"/>
    </w:rPr>
  </w:style>
  <w:style w:type="character" w:customStyle="1" w:styleId="Titre1Car">
    <w:name w:val="Titre 1 Car"/>
    <w:basedOn w:val="Policepardfaut"/>
    <w:link w:val="Titre1"/>
    <w:uiPriority w:val="9"/>
    <w:rsid w:val="00332B4E"/>
    <w:rPr>
      <w:rFonts w:ascii="Cambria" w:eastAsia="Times New Roman" w:hAnsi="Cambria" w:cs="Times New Roman"/>
      <w:b/>
      <w:bCs/>
      <w:color w:val="365F91"/>
      <w:sz w:val="28"/>
      <w:szCs w:val="28"/>
    </w:rPr>
  </w:style>
  <w:style w:type="character" w:styleId="Lienhypertexte">
    <w:name w:val="Hyperlink"/>
    <w:basedOn w:val="Policepardfaut"/>
    <w:uiPriority w:val="99"/>
    <w:unhideWhenUsed/>
    <w:rsid w:val="00663D15"/>
    <w:rPr>
      <w:color w:val="0000FF"/>
      <w:u w:val="single"/>
    </w:rPr>
  </w:style>
  <w:style w:type="paragraph" w:styleId="NormalWeb">
    <w:name w:val="Normal (Web)"/>
    <w:basedOn w:val="Normal"/>
    <w:uiPriority w:val="99"/>
    <w:unhideWhenUsed/>
    <w:rsid w:val="00041BC5"/>
    <w:pPr>
      <w:spacing w:before="100" w:beforeAutospacing="1" w:after="100" w:afterAutospacing="1" w:line="240" w:lineRule="auto"/>
    </w:pPr>
    <w:rPr>
      <w:rFonts w:ascii="Times New Roman" w:eastAsia="Times New Roman" w:hAnsi="Times New Roman"/>
      <w:sz w:val="24"/>
      <w:szCs w:val="24"/>
      <w:lang w:eastAsia="es-ES"/>
    </w:rPr>
  </w:style>
  <w:style w:type="paragraph" w:styleId="Textedebulles">
    <w:name w:val="Balloon Text"/>
    <w:basedOn w:val="Normal"/>
    <w:link w:val="TextedebullesCar"/>
    <w:uiPriority w:val="99"/>
    <w:semiHidden/>
    <w:unhideWhenUsed/>
    <w:rsid w:val="00B03D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3D39"/>
    <w:rPr>
      <w:rFonts w:ascii="Tahoma" w:hAnsi="Tahoma" w:cs="Tahoma"/>
      <w:sz w:val="16"/>
      <w:szCs w:val="16"/>
    </w:rPr>
  </w:style>
  <w:style w:type="character" w:customStyle="1" w:styleId="citation">
    <w:name w:val="citation"/>
    <w:basedOn w:val="Policepardfaut"/>
    <w:rsid w:val="00857CD4"/>
  </w:style>
  <w:style w:type="paragraph" w:styleId="En-tte">
    <w:name w:val="header"/>
    <w:basedOn w:val="Normal"/>
    <w:link w:val="En-tteCar"/>
    <w:uiPriority w:val="99"/>
    <w:unhideWhenUsed/>
    <w:rsid w:val="00AF0C40"/>
    <w:pPr>
      <w:tabs>
        <w:tab w:val="center" w:pos="4252"/>
        <w:tab w:val="right" w:pos="8504"/>
      </w:tabs>
      <w:spacing w:after="0" w:line="240" w:lineRule="auto"/>
    </w:pPr>
  </w:style>
  <w:style w:type="character" w:customStyle="1" w:styleId="En-tteCar">
    <w:name w:val="En-tête Car"/>
    <w:basedOn w:val="Policepardfaut"/>
    <w:link w:val="En-tte"/>
    <w:uiPriority w:val="99"/>
    <w:rsid w:val="00AF0C40"/>
    <w:rPr>
      <w:sz w:val="22"/>
      <w:szCs w:val="22"/>
      <w:lang w:eastAsia="en-US"/>
    </w:rPr>
  </w:style>
  <w:style w:type="paragraph" w:styleId="Pieddepage">
    <w:name w:val="footer"/>
    <w:basedOn w:val="Normal"/>
    <w:link w:val="PieddepageCar"/>
    <w:uiPriority w:val="99"/>
    <w:unhideWhenUsed/>
    <w:rsid w:val="00AF0C40"/>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AF0C40"/>
    <w:rPr>
      <w:sz w:val="22"/>
      <w:szCs w:val="22"/>
      <w:lang w:eastAsia="en-US"/>
    </w:rPr>
  </w:style>
  <w:style w:type="paragraph" w:styleId="Lgende">
    <w:name w:val="caption"/>
    <w:basedOn w:val="Normal"/>
    <w:next w:val="Normal"/>
    <w:uiPriority w:val="35"/>
    <w:unhideWhenUsed/>
    <w:qFormat/>
    <w:rsid w:val="009866E7"/>
    <w:pPr>
      <w:spacing w:line="240" w:lineRule="auto"/>
    </w:pPr>
    <w:rPr>
      <w:b/>
      <w:bCs/>
      <w:color w:val="4F81BD"/>
      <w:sz w:val="18"/>
      <w:szCs w:val="18"/>
    </w:rPr>
  </w:style>
  <w:style w:type="character" w:styleId="Lienhypertextesuivivisit">
    <w:name w:val="FollowedHyperlink"/>
    <w:basedOn w:val="Policepardfaut"/>
    <w:uiPriority w:val="99"/>
    <w:semiHidden/>
    <w:unhideWhenUsed/>
    <w:rsid w:val="00752687"/>
    <w:rPr>
      <w:color w:val="800080"/>
      <w:u w:val="single"/>
    </w:rPr>
  </w:style>
  <w:style w:type="character" w:customStyle="1" w:styleId="def">
    <w:name w:val="def"/>
    <w:basedOn w:val="Policepardfaut"/>
    <w:rsid w:val="00196211"/>
  </w:style>
  <w:style w:type="character" w:styleId="Accentuation">
    <w:name w:val="Emphasis"/>
    <w:basedOn w:val="Policepardfaut"/>
    <w:uiPriority w:val="20"/>
    <w:qFormat/>
    <w:rsid w:val="00135406"/>
    <w:rPr>
      <w:i/>
      <w:iCs/>
    </w:rPr>
  </w:style>
  <w:style w:type="character" w:styleId="Marquedecommentaire">
    <w:name w:val="annotation reference"/>
    <w:basedOn w:val="Policepardfaut"/>
    <w:uiPriority w:val="99"/>
    <w:semiHidden/>
    <w:unhideWhenUsed/>
    <w:rsid w:val="006D3223"/>
    <w:rPr>
      <w:sz w:val="16"/>
      <w:szCs w:val="16"/>
    </w:rPr>
  </w:style>
  <w:style w:type="paragraph" w:styleId="Commentaire">
    <w:name w:val="annotation text"/>
    <w:basedOn w:val="Normal"/>
    <w:link w:val="CommentaireCar"/>
    <w:uiPriority w:val="99"/>
    <w:semiHidden/>
    <w:unhideWhenUsed/>
    <w:rsid w:val="006D3223"/>
    <w:pPr>
      <w:spacing w:line="240" w:lineRule="auto"/>
    </w:pPr>
    <w:rPr>
      <w:sz w:val="20"/>
      <w:szCs w:val="20"/>
    </w:rPr>
  </w:style>
  <w:style w:type="character" w:customStyle="1" w:styleId="CommentaireCar">
    <w:name w:val="Commentaire Car"/>
    <w:basedOn w:val="Policepardfaut"/>
    <w:link w:val="Commentaire"/>
    <w:uiPriority w:val="99"/>
    <w:semiHidden/>
    <w:rsid w:val="006D3223"/>
    <w:rPr>
      <w:lang w:val="es-ES"/>
    </w:rPr>
  </w:style>
  <w:style w:type="paragraph" w:styleId="Objetducommentaire">
    <w:name w:val="annotation subject"/>
    <w:basedOn w:val="Commentaire"/>
    <w:next w:val="Commentaire"/>
    <w:link w:val="ObjetducommentaireCar"/>
    <w:uiPriority w:val="99"/>
    <w:semiHidden/>
    <w:unhideWhenUsed/>
    <w:rsid w:val="006D3223"/>
    <w:rPr>
      <w:b/>
      <w:bCs/>
    </w:rPr>
  </w:style>
  <w:style w:type="character" w:customStyle="1" w:styleId="ObjetducommentaireCar">
    <w:name w:val="Objet du commentaire Car"/>
    <w:basedOn w:val="CommentaireCar"/>
    <w:link w:val="Objetducommentaire"/>
    <w:uiPriority w:val="99"/>
    <w:semiHidden/>
    <w:rsid w:val="006D3223"/>
    <w:rPr>
      <w:b/>
      <w:bCs/>
    </w:rPr>
  </w:style>
</w:styles>
</file>

<file path=word/webSettings.xml><?xml version="1.0" encoding="utf-8"?>
<w:webSettings xmlns:r="http://schemas.openxmlformats.org/officeDocument/2006/relationships" xmlns:w="http://schemas.openxmlformats.org/wordprocessingml/2006/main">
  <w:divs>
    <w:div w:id="83672">
      <w:bodyDiv w:val="1"/>
      <w:marLeft w:val="0"/>
      <w:marRight w:val="0"/>
      <w:marTop w:val="0"/>
      <w:marBottom w:val="0"/>
      <w:divBdr>
        <w:top w:val="none" w:sz="0" w:space="0" w:color="auto"/>
        <w:left w:val="none" w:sz="0" w:space="0" w:color="auto"/>
        <w:bottom w:val="none" w:sz="0" w:space="0" w:color="auto"/>
        <w:right w:val="none" w:sz="0" w:space="0" w:color="auto"/>
      </w:divBdr>
    </w:div>
    <w:div w:id="1057165">
      <w:bodyDiv w:val="1"/>
      <w:marLeft w:val="0"/>
      <w:marRight w:val="0"/>
      <w:marTop w:val="0"/>
      <w:marBottom w:val="0"/>
      <w:divBdr>
        <w:top w:val="none" w:sz="0" w:space="0" w:color="auto"/>
        <w:left w:val="none" w:sz="0" w:space="0" w:color="auto"/>
        <w:bottom w:val="none" w:sz="0" w:space="0" w:color="auto"/>
        <w:right w:val="none" w:sz="0" w:space="0" w:color="auto"/>
      </w:divBdr>
    </w:div>
    <w:div w:id="33579302">
      <w:bodyDiv w:val="1"/>
      <w:marLeft w:val="0"/>
      <w:marRight w:val="0"/>
      <w:marTop w:val="0"/>
      <w:marBottom w:val="0"/>
      <w:divBdr>
        <w:top w:val="none" w:sz="0" w:space="0" w:color="auto"/>
        <w:left w:val="none" w:sz="0" w:space="0" w:color="auto"/>
        <w:bottom w:val="none" w:sz="0" w:space="0" w:color="auto"/>
        <w:right w:val="none" w:sz="0" w:space="0" w:color="auto"/>
      </w:divBdr>
    </w:div>
    <w:div w:id="55471569">
      <w:bodyDiv w:val="1"/>
      <w:marLeft w:val="0"/>
      <w:marRight w:val="0"/>
      <w:marTop w:val="0"/>
      <w:marBottom w:val="0"/>
      <w:divBdr>
        <w:top w:val="none" w:sz="0" w:space="0" w:color="auto"/>
        <w:left w:val="none" w:sz="0" w:space="0" w:color="auto"/>
        <w:bottom w:val="none" w:sz="0" w:space="0" w:color="auto"/>
        <w:right w:val="none" w:sz="0" w:space="0" w:color="auto"/>
      </w:divBdr>
    </w:div>
    <w:div w:id="90705736">
      <w:bodyDiv w:val="1"/>
      <w:marLeft w:val="0"/>
      <w:marRight w:val="0"/>
      <w:marTop w:val="0"/>
      <w:marBottom w:val="0"/>
      <w:divBdr>
        <w:top w:val="none" w:sz="0" w:space="0" w:color="auto"/>
        <w:left w:val="none" w:sz="0" w:space="0" w:color="auto"/>
        <w:bottom w:val="none" w:sz="0" w:space="0" w:color="auto"/>
        <w:right w:val="none" w:sz="0" w:space="0" w:color="auto"/>
      </w:divBdr>
    </w:div>
    <w:div w:id="104887096">
      <w:bodyDiv w:val="1"/>
      <w:marLeft w:val="0"/>
      <w:marRight w:val="0"/>
      <w:marTop w:val="0"/>
      <w:marBottom w:val="0"/>
      <w:divBdr>
        <w:top w:val="none" w:sz="0" w:space="0" w:color="auto"/>
        <w:left w:val="none" w:sz="0" w:space="0" w:color="auto"/>
        <w:bottom w:val="none" w:sz="0" w:space="0" w:color="auto"/>
        <w:right w:val="none" w:sz="0" w:space="0" w:color="auto"/>
      </w:divBdr>
    </w:div>
    <w:div w:id="105201887">
      <w:bodyDiv w:val="1"/>
      <w:marLeft w:val="0"/>
      <w:marRight w:val="0"/>
      <w:marTop w:val="0"/>
      <w:marBottom w:val="0"/>
      <w:divBdr>
        <w:top w:val="none" w:sz="0" w:space="0" w:color="auto"/>
        <w:left w:val="none" w:sz="0" w:space="0" w:color="auto"/>
        <w:bottom w:val="none" w:sz="0" w:space="0" w:color="auto"/>
        <w:right w:val="none" w:sz="0" w:space="0" w:color="auto"/>
      </w:divBdr>
    </w:div>
    <w:div w:id="150341049">
      <w:bodyDiv w:val="1"/>
      <w:marLeft w:val="0"/>
      <w:marRight w:val="0"/>
      <w:marTop w:val="0"/>
      <w:marBottom w:val="0"/>
      <w:divBdr>
        <w:top w:val="none" w:sz="0" w:space="0" w:color="auto"/>
        <w:left w:val="none" w:sz="0" w:space="0" w:color="auto"/>
        <w:bottom w:val="none" w:sz="0" w:space="0" w:color="auto"/>
        <w:right w:val="none" w:sz="0" w:space="0" w:color="auto"/>
      </w:divBdr>
    </w:div>
    <w:div w:id="153495912">
      <w:bodyDiv w:val="1"/>
      <w:marLeft w:val="0"/>
      <w:marRight w:val="0"/>
      <w:marTop w:val="0"/>
      <w:marBottom w:val="0"/>
      <w:divBdr>
        <w:top w:val="none" w:sz="0" w:space="0" w:color="auto"/>
        <w:left w:val="none" w:sz="0" w:space="0" w:color="auto"/>
        <w:bottom w:val="none" w:sz="0" w:space="0" w:color="auto"/>
        <w:right w:val="none" w:sz="0" w:space="0" w:color="auto"/>
      </w:divBdr>
    </w:div>
    <w:div w:id="159275441">
      <w:bodyDiv w:val="1"/>
      <w:marLeft w:val="0"/>
      <w:marRight w:val="0"/>
      <w:marTop w:val="0"/>
      <w:marBottom w:val="0"/>
      <w:divBdr>
        <w:top w:val="none" w:sz="0" w:space="0" w:color="auto"/>
        <w:left w:val="none" w:sz="0" w:space="0" w:color="auto"/>
        <w:bottom w:val="none" w:sz="0" w:space="0" w:color="auto"/>
        <w:right w:val="none" w:sz="0" w:space="0" w:color="auto"/>
      </w:divBdr>
    </w:div>
    <w:div w:id="183634489">
      <w:bodyDiv w:val="1"/>
      <w:marLeft w:val="0"/>
      <w:marRight w:val="0"/>
      <w:marTop w:val="0"/>
      <w:marBottom w:val="0"/>
      <w:divBdr>
        <w:top w:val="none" w:sz="0" w:space="0" w:color="auto"/>
        <w:left w:val="none" w:sz="0" w:space="0" w:color="auto"/>
        <w:bottom w:val="none" w:sz="0" w:space="0" w:color="auto"/>
        <w:right w:val="none" w:sz="0" w:space="0" w:color="auto"/>
      </w:divBdr>
      <w:divsChild>
        <w:div w:id="1018316732">
          <w:marLeft w:val="0"/>
          <w:marRight w:val="0"/>
          <w:marTop w:val="0"/>
          <w:marBottom w:val="0"/>
          <w:divBdr>
            <w:top w:val="none" w:sz="0" w:space="0" w:color="auto"/>
            <w:left w:val="none" w:sz="0" w:space="0" w:color="auto"/>
            <w:bottom w:val="none" w:sz="0" w:space="0" w:color="auto"/>
            <w:right w:val="none" w:sz="0" w:space="0" w:color="auto"/>
          </w:divBdr>
        </w:div>
      </w:divsChild>
    </w:div>
    <w:div w:id="186407833">
      <w:bodyDiv w:val="1"/>
      <w:marLeft w:val="0"/>
      <w:marRight w:val="0"/>
      <w:marTop w:val="0"/>
      <w:marBottom w:val="0"/>
      <w:divBdr>
        <w:top w:val="none" w:sz="0" w:space="0" w:color="auto"/>
        <w:left w:val="none" w:sz="0" w:space="0" w:color="auto"/>
        <w:bottom w:val="none" w:sz="0" w:space="0" w:color="auto"/>
        <w:right w:val="none" w:sz="0" w:space="0" w:color="auto"/>
      </w:divBdr>
    </w:div>
    <w:div w:id="231501436">
      <w:bodyDiv w:val="1"/>
      <w:marLeft w:val="0"/>
      <w:marRight w:val="0"/>
      <w:marTop w:val="0"/>
      <w:marBottom w:val="0"/>
      <w:divBdr>
        <w:top w:val="none" w:sz="0" w:space="0" w:color="auto"/>
        <w:left w:val="none" w:sz="0" w:space="0" w:color="auto"/>
        <w:bottom w:val="none" w:sz="0" w:space="0" w:color="auto"/>
        <w:right w:val="none" w:sz="0" w:space="0" w:color="auto"/>
      </w:divBdr>
    </w:div>
    <w:div w:id="231744961">
      <w:bodyDiv w:val="1"/>
      <w:marLeft w:val="0"/>
      <w:marRight w:val="0"/>
      <w:marTop w:val="0"/>
      <w:marBottom w:val="0"/>
      <w:divBdr>
        <w:top w:val="none" w:sz="0" w:space="0" w:color="auto"/>
        <w:left w:val="none" w:sz="0" w:space="0" w:color="auto"/>
        <w:bottom w:val="none" w:sz="0" w:space="0" w:color="auto"/>
        <w:right w:val="none" w:sz="0" w:space="0" w:color="auto"/>
      </w:divBdr>
      <w:divsChild>
        <w:div w:id="1018191769">
          <w:marLeft w:val="0"/>
          <w:marRight w:val="0"/>
          <w:marTop w:val="0"/>
          <w:marBottom w:val="0"/>
          <w:divBdr>
            <w:top w:val="none" w:sz="0" w:space="0" w:color="auto"/>
            <w:left w:val="none" w:sz="0" w:space="0" w:color="auto"/>
            <w:bottom w:val="none" w:sz="0" w:space="0" w:color="auto"/>
            <w:right w:val="none" w:sz="0" w:space="0" w:color="auto"/>
          </w:divBdr>
        </w:div>
      </w:divsChild>
    </w:div>
    <w:div w:id="237635149">
      <w:bodyDiv w:val="1"/>
      <w:marLeft w:val="0"/>
      <w:marRight w:val="0"/>
      <w:marTop w:val="0"/>
      <w:marBottom w:val="0"/>
      <w:divBdr>
        <w:top w:val="none" w:sz="0" w:space="0" w:color="auto"/>
        <w:left w:val="none" w:sz="0" w:space="0" w:color="auto"/>
        <w:bottom w:val="none" w:sz="0" w:space="0" w:color="auto"/>
        <w:right w:val="none" w:sz="0" w:space="0" w:color="auto"/>
      </w:divBdr>
    </w:div>
    <w:div w:id="283848481">
      <w:bodyDiv w:val="1"/>
      <w:marLeft w:val="0"/>
      <w:marRight w:val="0"/>
      <w:marTop w:val="0"/>
      <w:marBottom w:val="0"/>
      <w:divBdr>
        <w:top w:val="none" w:sz="0" w:space="0" w:color="auto"/>
        <w:left w:val="none" w:sz="0" w:space="0" w:color="auto"/>
        <w:bottom w:val="none" w:sz="0" w:space="0" w:color="auto"/>
        <w:right w:val="none" w:sz="0" w:space="0" w:color="auto"/>
      </w:divBdr>
    </w:div>
    <w:div w:id="288122961">
      <w:bodyDiv w:val="1"/>
      <w:marLeft w:val="0"/>
      <w:marRight w:val="0"/>
      <w:marTop w:val="0"/>
      <w:marBottom w:val="0"/>
      <w:divBdr>
        <w:top w:val="none" w:sz="0" w:space="0" w:color="auto"/>
        <w:left w:val="none" w:sz="0" w:space="0" w:color="auto"/>
        <w:bottom w:val="none" w:sz="0" w:space="0" w:color="auto"/>
        <w:right w:val="none" w:sz="0" w:space="0" w:color="auto"/>
      </w:divBdr>
    </w:div>
    <w:div w:id="290020129">
      <w:bodyDiv w:val="1"/>
      <w:marLeft w:val="0"/>
      <w:marRight w:val="0"/>
      <w:marTop w:val="0"/>
      <w:marBottom w:val="0"/>
      <w:divBdr>
        <w:top w:val="none" w:sz="0" w:space="0" w:color="auto"/>
        <w:left w:val="none" w:sz="0" w:space="0" w:color="auto"/>
        <w:bottom w:val="none" w:sz="0" w:space="0" w:color="auto"/>
        <w:right w:val="none" w:sz="0" w:space="0" w:color="auto"/>
      </w:divBdr>
    </w:div>
    <w:div w:id="319962668">
      <w:bodyDiv w:val="1"/>
      <w:marLeft w:val="0"/>
      <w:marRight w:val="0"/>
      <w:marTop w:val="0"/>
      <w:marBottom w:val="0"/>
      <w:divBdr>
        <w:top w:val="none" w:sz="0" w:space="0" w:color="auto"/>
        <w:left w:val="none" w:sz="0" w:space="0" w:color="auto"/>
        <w:bottom w:val="none" w:sz="0" w:space="0" w:color="auto"/>
        <w:right w:val="none" w:sz="0" w:space="0" w:color="auto"/>
      </w:divBdr>
    </w:div>
    <w:div w:id="325743216">
      <w:bodyDiv w:val="1"/>
      <w:marLeft w:val="0"/>
      <w:marRight w:val="0"/>
      <w:marTop w:val="0"/>
      <w:marBottom w:val="0"/>
      <w:divBdr>
        <w:top w:val="none" w:sz="0" w:space="0" w:color="auto"/>
        <w:left w:val="none" w:sz="0" w:space="0" w:color="auto"/>
        <w:bottom w:val="none" w:sz="0" w:space="0" w:color="auto"/>
        <w:right w:val="none" w:sz="0" w:space="0" w:color="auto"/>
      </w:divBdr>
    </w:div>
    <w:div w:id="329140767">
      <w:bodyDiv w:val="1"/>
      <w:marLeft w:val="0"/>
      <w:marRight w:val="0"/>
      <w:marTop w:val="0"/>
      <w:marBottom w:val="0"/>
      <w:divBdr>
        <w:top w:val="none" w:sz="0" w:space="0" w:color="auto"/>
        <w:left w:val="none" w:sz="0" w:space="0" w:color="auto"/>
        <w:bottom w:val="none" w:sz="0" w:space="0" w:color="auto"/>
        <w:right w:val="none" w:sz="0" w:space="0" w:color="auto"/>
      </w:divBdr>
    </w:div>
    <w:div w:id="341980850">
      <w:bodyDiv w:val="1"/>
      <w:marLeft w:val="0"/>
      <w:marRight w:val="0"/>
      <w:marTop w:val="0"/>
      <w:marBottom w:val="0"/>
      <w:divBdr>
        <w:top w:val="none" w:sz="0" w:space="0" w:color="auto"/>
        <w:left w:val="none" w:sz="0" w:space="0" w:color="auto"/>
        <w:bottom w:val="none" w:sz="0" w:space="0" w:color="auto"/>
        <w:right w:val="none" w:sz="0" w:space="0" w:color="auto"/>
      </w:divBdr>
    </w:div>
    <w:div w:id="367143297">
      <w:bodyDiv w:val="1"/>
      <w:marLeft w:val="0"/>
      <w:marRight w:val="0"/>
      <w:marTop w:val="0"/>
      <w:marBottom w:val="0"/>
      <w:divBdr>
        <w:top w:val="none" w:sz="0" w:space="0" w:color="auto"/>
        <w:left w:val="none" w:sz="0" w:space="0" w:color="auto"/>
        <w:bottom w:val="none" w:sz="0" w:space="0" w:color="auto"/>
        <w:right w:val="none" w:sz="0" w:space="0" w:color="auto"/>
      </w:divBdr>
    </w:div>
    <w:div w:id="370304150">
      <w:bodyDiv w:val="1"/>
      <w:marLeft w:val="0"/>
      <w:marRight w:val="0"/>
      <w:marTop w:val="0"/>
      <w:marBottom w:val="0"/>
      <w:divBdr>
        <w:top w:val="none" w:sz="0" w:space="0" w:color="auto"/>
        <w:left w:val="none" w:sz="0" w:space="0" w:color="auto"/>
        <w:bottom w:val="none" w:sz="0" w:space="0" w:color="auto"/>
        <w:right w:val="none" w:sz="0" w:space="0" w:color="auto"/>
      </w:divBdr>
    </w:div>
    <w:div w:id="386607607">
      <w:bodyDiv w:val="1"/>
      <w:marLeft w:val="0"/>
      <w:marRight w:val="0"/>
      <w:marTop w:val="0"/>
      <w:marBottom w:val="0"/>
      <w:divBdr>
        <w:top w:val="none" w:sz="0" w:space="0" w:color="auto"/>
        <w:left w:val="none" w:sz="0" w:space="0" w:color="auto"/>
        <w:bottom w:val="none" w:sz="0" w:space="0" w:color="auto"/>
        <w:right w:val="none" w:sz="0" w:space="0" w:color="auto"/>
      </w:divBdr>
    </w:div>
    <w:div w:id="427699472">
      <w:bodyDiv w:val="1"/>
      <w:marLeft w:val="0"/>
      <w:marRight w:val="0"/>
      <w:marTop w:val="0"/>
      <w:marBottom w:val="0"/>
      <w:divBdr>
        <w:top w:val="none" w:sz="0" w:space="0" w:color="auto"/>
        <w:left w:val="none" w:sz="0" w:space="0" w:color="auto"/>
        <w:bottom w:val="none" w:sz="0" w:space="0" w:color="auto"/>
        <w:right w:val="none" w:sz="0" w:space="0" w:color="auto"/>
      </w:divBdr>
    </w:div>
    <w:div w:id="435175403">
      <w:bodyDiv w:val="1"/>
      <w:marLeft w:val="0"/>
      <w:marRight w:val="0"/>
      <w:marTop w:val="0"/>
      <w:marBottom w:val="0"/>
      <w:divBdr>
        <w:top w:val="none" w:sz="0" w:space="0" w:color="auto"/>
        <w:left w:val="none" w:sz="0" w:space="0" w:color="auto"/>
        <w:bottom w:val="none" w:sz="0" w:space="0" w:color="auto"/>
        <w:right w:val="none" w:sz="0" w:space="0" w:color="auto"/>
      </w:divBdr>
    </w:div>
    <w:div w:id="440952125">
      <w:bodyDiv w:val="1"/>
      <w:marLeft w:val="0"/>
      <w:marRight w:val="0"/>
      <w:marTop w:val="0"/>
      <w:marBottom w:val="0"/>
      <w:divBdr>
        <w:top w:val="none" w:sz="0" w:space="0" w:color="auto"/>
        <w:left w:val="none" w:sz="0" w:space="0" w:color="auto"/>
        <w:bottom w:val="none" w:sz="0" w:space="0" w:color="auto"/>
        <w:right w:val="none" w:sz="0" w:space="0" w:color="auto"/>
      </w:divBdr>
    </w:div>
    <w:div w:id="462189042">
      <w:bodyDiv w:val="1"/>
      <w:marLeft w:val="0"/>
      <w:marRight w:val="0"/>
      <w:marTop w:val="0"/>
      <w:marBottom w:val="0"/>
      <w:divBdr>
        <w:top w:val="none" w:sz="0" w:space="0" w:color="auto"/>
        <w:left w:val="none" w:sz="0" w:space="0" w:color="auto"/>
        <w:bottom w:val="none" w:sz="0" w:space="0" w:color="auto"/>
        <w:right w:val="none" w:sz="0" w:space="0" w:color="auto"/>
      </w:divBdr>
    </w:div>
    <w:div w:id="472061880">
      <w:bodyDiv w:val="1"/>
      <w:marLeft w:val="0"/>
      <w:marRight w:val="0"/>
      <w:marTop w:val="0"/>
      <w:marBottom w:val="0"/>
      <w:divBdr>
        <w:top w:val="none" w:sz="0" w:space="0" w:color="auto"/>
        <w:left w:val="none" w:sz="0" w:space="0" w:color="auto"/>
        <w:bottom w:val="none" w:sz="0" w:space="0" w:color="auto"/>
        <w:right w:val="none" w:sz="0" w:space="0" w:color="auto"/>
      </w:divBdr>
    </w:div>
    <w:div w:id="476459938">
      <w:bodyDiv w:val="1"/>
      <w:marLeft w:val="0"/>
      <w:marRight w:val="0"/>
      <w:marTop w:val="0"/>
      <w:marBottom w:val="0"/>
      <w:divBdr>
        <w:top w:val="none" w:sz="0" w:space="0" w:color="auto"/>
        <w:left w:val="none" w:sz="0" w:space="0" w:color="auto"/>
        <w:bottom w:val="none" w:sz="0" w:space="0" w:color="auto"/>
        <w:right w:val="none" w:sz="0" w:space="0" w:color="auto"/>
      </w:divBdr>
    </w:div>
    <w:div w:id="488401732">
      <w:bodyDiv w:val="1"/>
      <w:marLeft w:val="0"/>
      <w:marRight w:val="0"/>
      <w:marTop w:val="0"/>
      <w:marBottom w:val="0"/>
      <w:divBdr>
        <w:top w:val="none" w:sz="0" w:space="0" w:color="auto"/>
        <w:left w:val="none" w:sz="0" w:space="0" w:color="auto"/>
        <w:bottom w:val="none" w:sz="0" w:space="0" w:color="auto"/>
        <w:right w:val="none" w:sz="0" w:space="0" w:color="auto"/>
      </w:divBdr>
    </w:div>
    <w:div w:id="491062848">
      <w:bodyDiv w:val="1"/>
      <w:marLeft w:val="0"/>
      <w:marRight w:val="0"/>
      <w:marTop w:val="0"/>
      <w:marBottom w:val="0"/>
      <w:divBdr>
        <w:top w:val="none" w:sz="0" w:space="0" w:color="auto"/>
        <w:left w:val="none" w:sz="0" w:space="0" w:color="auto"/>
        <w:bottom w:val="none" w:sz="0" w:space="0" w:color="auto"/>
        <w:right w:val="none" w:sz="0" w:space="0" w:color="auto"/>
      </w:divBdr>
    </w:div>
    <w:div w:id="494302211">
      <w:bodyDiv w:val="1"/>
      <w:marLeft w:val="0"/>
      <w:marRight w:val="0"/>
      <w:marTop w:val="0"/>
      <w:marBottom w:val="0"/>
      <w:divBdr>
        <w:top w:val="none" w:sz="0" w:space="0" w:color="auto"/>
        <w:left w:val="none" w:sz="0" w:space="0" w:color="auto"/>
        <w:bottom w:val="none" w:sz="0" w:space="0" w:color="auto"/>
        <w:right w:val="none" w:sz="0" w:space="0" w:color="auto"/>
      </w:divBdr>
    </w:div>
    <w:div w:id="508906374">
      <w:bodyDiv w:val="1"/>
      <w:marLeft w:val="0"/>
      <w:marRight w:val="0"/>
      <w:marTop w:val="0"/>
      <w:marBottom w:val="0"/>
      <w:divBdr>
        <w:top w:val="none" w:sz="0" w:space="0" w:color="auto"/>
        <w:left w:val="none" w:sz="0" w:space="0" w:color="auto"/>
        <w:bottom w:val="none" w:sz="0" w:space="0" w:color="auto"/>
        <w:right w:val="none" w:sz="0" w:space="0" w:color="auto"/>
      </w:divBdr>
    </w:div>
    <w:div w:id="512111626">
      <w:bodyDiv w:val="1"/>
      <w:marLeft w:val="0"/>
      <w:marRight w:val="0"/>
      <w:marTop w:val="0"/>
      <w:marBottom w:val="0"/>
      <w:divBdr>
        <w:top w:val="none" w:sz="0" w:space="0" w:color="auto"/>
        <w:left w:val="none" w:sz="0" w:space="0" w:color="auto"/>
        <w:bottom w:val="none" w:sz="0" w:space="0" w:color="auto"/>
        <w:right w:val="none" w:sz="0" w:space="0" w:color="auto"/>
      </w:divBdr>
    </w:div>
    <w:div w:id="532769397">
      <w:bodyDiv w:val="1"/>
      <w:marLeft w:val="0"/>
      <w:marRight w:val="0"/>
      <w:marTop w:val="0"/>
      <w:marBottom w:val="0"/>
      <w:divBdr>
        <w:top w:val="none" w:sz="0" w:space="0" w:color="auto"/>
        <w:left w:val="none" w:sz="0" w:space="0" w:color="auto"/>
        <w:bottom w:val="none" w:sz="0" w:space="0" w:color="auto"/>
        <w:right w:val="none" w:sz="0" w:space="0" w:color="auto"/>
      </w:divBdr>
    </w:div>
    <w:div w:id="541017931">
      <w:bodyDiv w:val="1"/>
      <w:marLeft w:val="0"/>
      <w:marRight w:val="0"/>
      <w:marTop w:val="0"/>
      <w:marBottom w:val="0"/>
      <w:divBdr>
        <w:top w:val="none" w:sz="0" w:space="0" w:color="auto"/>
        <w:left w:val="none" w:sz="0" w:space="0" w:color="auto"/>
        <w:bottom w:val="none" w:sz="0" w:space="0" w:color="auto"/>
        <w:right w:val="none" w:sz="0" w:space="0" w:color="auto"/>
      </w:divBdr>
    </w:div>
    <w:div w:id="559830393">
      <w:bodyDiv w:val="1"/>
      <w:marLeft w:val="0"/>
      <w:marRight w:val="0"/>
      <w:marTop w:val="0"/>
      <w:marBottom w:val="0"/>
      <w:divBdr>
        <w:top w:val="none" w:sz="0" w:space="0" w:color="auto"/>
        <w:left w:val="none" w:sz="0" w:space="0" w:color="auto"/>
        <w:bottom w:val="none" w:sz="0" w:space="0" w:color="auto"/>
        <w:right w:val="none" w:sz="0" w:space="0" w:color="auto"/>
      </w:divBdr>
    </w:div>
    <w:div w:id="576016999">
      <w:bodyDiv w:val="1"/>
      <w:marLeft w:val="0"/>
      <w:marRight w:val="0"/>
      <w:marTop w:val="0"/>
      <w:marBottom w:val="0"/>
      <w:divBdr>
        <w:top w:val="none" w:sz="0" w:space="0" w:color="auto"/>
        <w:left w:val="none" w:sz="0" w:space="0" w:color="auto"/>
        <w:bottom w:val="none" w:sz="0" w:space="0" w:color="auto"/>
        <w:right w:val="none" w:sz="0" w:space="0" w:color="auto"/>
      </w:divBdr>
    </w:div>
    <w:div w:id="593979996">
      <w:bodyDiv w:val="1"/>
      <w:marLeft w:val="0"/>
      <w:marRight w:val="0"/>
      <w:marTop w:val="0"/>
      <w:marBottom w:val="0"/>
      <w:divBdr>
        <w:top w:val="none" w:sz="0" w:space="0" w:color="auto"/>
        <w:left w:val="none" w:sz="0" w:space="0" w:color="auto"/>
        <w:bottom w:val="none" w:sz="0" w:space="0" w:color="auto"/>
        <w:right w:val="none" w:sz="0" w:space="0" w:color="auto"/>
      </w:divBdr>
    </w:div>
    <w:div w:id="598487056">
      <w:bodyDiv w:val="1"/>
      <w:marLeft w:val="0"/>
      <w:marRight w:val="0"/>
      <w:marTop w:val="0"/>
      <w:marBottom w:val="0"/>
      <w:divBdr>
        <w:top w:val="none" w:sz="0" w:space="0" w:color="auto"/>
        <w:left w:val="none" w:sz="0" w:space="0" w:color="auto"/>
        <w:bottom w:val="none" w:sz="0" w:space="0" w:color="auto"/>
        <w:right w:val="none" w:sz="0" w:space="0" w:color="auto"/>
      </w:divBdr>
    </w:div>
    <w:div w:id="616834159">
      <w:bodyDiv w:val="1"/>
      <w:marLeft w:val="0"/>
      <w:marRight w:val="0"/>
      <w:marTop w:val="0"/>
      <w:marBottom w:val="0"/>
      <w:divBdr>
        <w:top w:val="none" w:sz="0" w:space="0" w:color="auto"/>
        <w:left w:val="none" w:sz="0" w:space="0" w:color="auto"/>
        <w:bottom w:val="none" w:sz="0" w:space="0" w:color="auto"/>
        <w:right w:val="none" w:sz="0" w:space="0" w:color="auto"/>
      </w:divBdr>
    </w:div>
    <w:div w:id="627668406">
      <w:bodyDiv w:val="1"/>
      <w:marLeft w:val="0"/>
      <w:marRight w:val="0"/>
      <w:marTop w:val="0"/>
      <w:marBottom w:val="0"/>
      <w:divBdr>
        <w:top w:val="none" w:sz="0" w:space="0" w:color="auto"/>
        <w:left w:val="none" w:sz="0" w:space="0" w:color="auto"/>
        <w:bottom w:val="none" w:sz="0" w:space="0" w:color="auto"/>
        <w:right w:val="none" w:sz="0" w:space="0" w:color="auto"/>
      </w:divBdr>
    </w:div>
    <w:div w:id="649868533">
      <w:bodyDiv w:val="1"/>
      <w:marLeft w:val="0"/>
      <w:marRight w:val="0"/>
      <w:marTop w:val="0"/>
      <w:marBottom w:val="0"/>
      <w:divBdr>
        <w:top w:val="none" w:sz="0" w:space="0" w:color="auto"/>
        <w:left w:val="none" w:sz="0" w:space="0" w:color="auto"/>
        <w:bottom w:val="none" w:sz="0" w:space="0" w:color="auto"/>
        <w:right w:val="none" w:sz="0" w:space="0" w:color="auto"/>
      </w:divBdr>
    </w:div>
    <w:div w:id="665401126">
      <w:bodyDiv w:val="1"/>
      <w:marLeft w:val="0"/>
      <w:marRight w:val="0"/>
      <w:marTop w:val="0"/>
      <w:marBottom w:val="0"/>
      <w:divBdr>
        <w:top w:val="none" w:sz="0" w:space="0" w:color="auto"/>
        <w:left w:val="none" w:sz="0" w:space="0" w:color="auto"/>
        <w:bottom w:val="none" w:sz="0" w:space="0" w:color="auto"/>
        <w:right w:val="none" w:sz="0" w:space="0" w:color="auto"/>
      </w:divBdr>
    </w:div>
    <w:div w:id="667170224">
      <w:bodyDiv w:val="1"/>
      <w:marLeft w:val="0"/>
      <w:marRight w:val="0"/>
      <w:marTop w:val="0"/>
      <w:marBottom w:val="0"/>
      <w:divBdr>
        <w:top w:val="none" w:sz="0" w:space="0" w:color="auto"/>
        <w:left w:val="none" w:sz="0" w:space="0" w:color="auto"/>
        <w:bottom w:val="none" w:sz="0" w:space="0" w:color="auto"/>
        <w:right w:val="none" w:sz="0" w:space="0" w:color="auto"/>
      </w:divBdr>
    </w:div>
    <w:div w:id="685903997">
      <w:bodyDiv w:val="1"/>
      <w:marLeft w:val="0"/>
      <w:marRight w:val="0"/>
      <w:marTop w:val="0"/>
      <w:marBottom w:val="0"/>
      <w:divBdr>
        <w:top w:val="none" w:sz="0" w:space="0" w:color="auto"/>
        <w:left w:val="none" w:sz="0" w:space="0" w:color="auto"/>
        <w:bottom w:val="none" w:sz="0" w:space="0" w:color="auto"/>
        <w:right w:val="none" w:sz="0" w:space="0" w:color="auto"/>
      </w:divBdr>
    </w:div>
    <w:div w:id="710769255">
      <w:bodyDiv w:val="1"/>
      <w:marLeft w:val="0"/>
      <w:marRight w:val="0"/>
      <w:marTop w:val="0"/>
      <w:marBottom w:val="0"/>
      <w:divBdr>
        <w:top w:val="none" w:sz="0" w:space="0" w:color="auto"/>
        <w:left w:val="none" w:sz="0" w:space="0" w:color="auto"/>
        <w:bottom w:val="none" w:sz="0" w:space="0" w:color="auto"/>
        <w:right w:val="none" w:sz="0" w:space="0" w:color="auto"/>
      </w:divBdr>
    </w:div>
    <w:div w:id="712387879">
      <w:bodyDiv w:val="1"/>
      <w:marLeft w:val="0"/>
      <w:marRight w:val="0"/>
      <w:marTop w:val="0"/>
      <w:marBottom w:val="0"/>
      <w:divBdr>
        <w:top w:val="none" w:sz="0" w:space="0" w:color="auto"/>
        <w:left w:val="none" w:sz="0" w:space="0" w:color="auto"/>
        <w:bottom w:val="none" w:sz="0" w:space="0" w:color="auto"/>
        <w:right w:val="none" w:sz="0" w:space="0" w:color="auto"/>
      </w:divBdr>
    </w:div>
    <w:div w:id="734740189">
      <w:bodyDiv w:val="1"/>
      <w:marLeft w:val="0"/>
      <w:marRight w:val="0"/>
      <w:marTop w:val="0"/>
      <w:marBottom w:val="0"/>
      <w:divBdr>
        <w:top w:val="none" w:sz="0" w:space="0" w:color="auto"/>
        <w:left w:val="none" w:sz="0" w:space="0" w:color="auto"/>
        <w:bottom w:val="none" w:sz="0" w:space="0" w:color="auto"/>
        <w:right w:val="none" w:sz="0" w:space="0" w:color="auto"/>
      </w:divBdr>
    </w:div>
    <w:div w:id="796073102">
      <w:bodyDiv w:val="1"/>
      <w:marLeft w:val="0"/>
      <w:marRight w:val="0"/>
      <w:marTop w:val="0"/>
      <w:marBottom w:val="0"/>
      <w:divBdr>
        <w:top w:val="none" w:sz="0" w:space="0" w:color="auto"/>
        <w:left w:val="none" w:sz="0" w:space="0" w:color="auto"/>
        <w:bottom w:val="none" w:sz="0" w:space="0" w:color="auto"/>
        <w:right w:val="none" w:sz="0" w:space="0" w:color="auto"/>
      </w:divBdr>
    </w:div>
    <w:div w:id="800030663">
      <w:bodyDiv w:val="1"/>
      <w:marLeft w:val="0"/>
      <w:marRight w:val="0"/>
      <w:marTop w:val="0"/>
      <w:marBottom w:val="0"/>
      <w:divBdr>
        <w:top w:val="none" w:sz="0" w:space="0" w:color="auto"/>
        <w:left w:val="none" w:sz="0" w:space="0" w:color="auto"/>
        <w:bottom w:val="none" w:sz="0" w:space="0" w:color="auto"/>
        <w:right w:val="none" w:sz="0" w:space="0" w:color="auto"/>
      </w:divBdr>
    </w:div>
    <w:div w:id="810906648">
      <w:bodyDiv w:val="1"/>
      <w:marLeft w:val="0"/>
      <w:marRight w:val="0"/>
      <w:marTop w:val="0"/>
      <w:marBottom w:val="0"/>
      <w:divBdr>
        <w:top w:val="none" w:sz="0" w:space="0" w:color="auto"/>
        <w:left w:val="none" w:sz="0" w:space="0" w:color="auto"/>
        <w:bottom w:val="none" w:sz="0" w:space="0" w:color="auto"/>
        <w:right w:val="none" w:sz="0" w:space="0" w:color="auto"/>
      </w:divBdr>
    </w:div>
    <w:div w:id="836771606">
      <w:bodyDiv w:val="1"/>
      <w:marLeft w:val="0"/>
      <w:marRight w:val="0"/>
      <w:marTop w:val="0"/>
      <w:marBottom w:val="0"/>
      <w:divBdr>
        <w:top w:val="none" w:sz="0" w:space="0" w:color="auto"/>
        <w:left w:val="none" w:sz="0" w:space="0" w:color="auto"/>
        <w:bottom w:val="none" w:sz="0" w:space="0" w:color="auto"/>
        <w:right w:val="none" w:sz="0" w:space="0" w:color="auto"/>
      </w:divBdr>
    </w:div>
    <w:div w:id="841092430">
      <w:bodyDiv w:val="1"/>
      <w:marLeft w:val="0"/>
      <w:marRight w:val="0"/>
      <w:marTop w:val="0"/>
      <w:marBottom w:val="0"/>
      <w:divBdr>
        <w:top w:val="none" w:sz="0" w:space="0" w:color="auto"/>
        <w:left w:val="none" w:sz="0" w:space="0" w:color="auto"/>
        <w:bottom w:val="none" w:sz="0" w:space="0" w:color="auto"/>
        <w:right w:val="none" w:sz="0" w:space="0" w:color="auto"/>
      </w:divBdr>
    </w:div>
    <w:div w:id="844856674">
      <w:bodyDiv w:val="1"/>
      <w:marLeft w:val="0"/>
      <w:marRight w:val="0"/>
      <w:marTop w:val="0"/>
      <w:marBottom w:val="0"/>
      <w:divBdr>
        <w:top w:val="none" w:sz="0" w:space="0" w:color="auto"/>
        <w:left w:val="none" w:sz="0" w:space="0" w:color="auto"/>
        <w:bottom w:val="none" w:sz="0" w:space="0" w:color="auto"/>
        <w:right w:val="none" w:sz="0" w:space="0" w:color="auto"/>
      </w:divBdr>
    </w:div>
    <w:div w:id="884953752">
      <w:bodyDiv w:val="1"/>
      <w:marLeft w:val="0"/>
      <w:marRight w:val="0"/>
      <w:marTop w:val="0"/>
      <w:marBottom w:val="0"/>
      <w:divBdr>
        <w:top w:val="none" w:sz="0" w:space="0" w:color="auto"/>
        <w:left w:val="none" w:sz="0" w:space="0" w:color="auto"/>
        <w:bottom w:val="none" w:sz="0" w:space="0" w:color="auto"/>
        <w:right w:val="none" w:sz="0" w:space="0" w:color="auto"/>
      </w:divBdr>
    </w:div>
    <w:div w:id="896210727">
      <w:bodyDiv w:val="1"/>
      <w:marLeft w:val="0"/>
      <w:marRight w:val="0"/>
      <w:marTop w:val="0"/>
      <w:marBottom w:val="0"/>
      <w:divBdr>
        <w:top w:val="none" w:sz="0" w:space="0" w:color="auto"/>
        <w:left w:val="none" w:sz="0" w:space="0" w:color="auto"/>
        <w:bottom w:val="none" w:sz="0" w:space="0" w:color="auto"/>
        <w:right w:val="none" w:sz="0" w:space="0" w:color="auto"/>
      </w:divBdr>
    </w:div>
    <w:div w:id="907694912">
      <w:bodyDiv w:val="1"/>
      <w:marLeft w:val="0"/>
      <w:marRight w:val="0"/>
      <w:marTop w:val="0"/>
      <w:marBottom w:val="0"/>
      <w:divBdr>
        <w:top w:val="none" w:sz="0" w:space="0" w:color="auto"/>
        <w:left w:val="none" w:sz="0" w:space="0" w:color="auto"/>
        <w:bottom w:val="none" w:sz="0" w:space="0" w:color="auto"/>
        <w:right w:val="none" w:sz="0" w:space="0" w:color="auto"/>
      </w:divBdr>
    </w:div>
    <w:div w:id="932249793">
      <w:bodyDiv w:val="1"/>
      <w:marLeft w:val="0"/>
      <w:marRight w:val="0"/>
      <w:marTop w:val="0"/>
      <w:marBottom w:val="0"/>
      <w:divBdr>
        <w:top w:val="none" w:sz="0" w:space="0" w:color="auto"/>
        <w:left w:val="none" w:sz="0" w:space="0" w:color="auto"/>
        <w:bottom w:val="none" w:sz="0" w:space="0" w:color="auto"/>
        <w:right w:val="none" w:sz="0" w:space="0" w:color="auto"/>
      </w:divBdr>
    </w:div>
    <w:div w:id="956789972">
      <w:bodyDiv w:val="1"/>
      <w:marLeft w:val="0"/>
      <w:marRight w:val="0"/>
      <w:marTop w:val="0"/>
      <w:marBottom w:val="0"/>
      <w:divBdr>
        <w:top w:val="none" w:sz="0" w:space="0" w:color="auto"/>
        <w:left w:val="none" w:sz="0" w:space="0" w:color="auto"/>
        <w:bottom w:val="none" w:sz="0" w:space="0" w:color="auto"/>
        <w:right w:val="none" w:sz="0" w:space="0" w:color="auto"/>
      </w:divBdr>
    </w:div>
    <w:div w:id="958028671">
      <w:bodyDiv w:val="1"/>
      <w:marLeft w:val="0"/>
      <w:marRight w:val="0"/>
      <w:marTop w:val="0"/>
      <w:marBottom w:val="0"/>
      <w:divBdr>
        <w:top w:val="none" w:sz="0" w:space="0" w:color="auto"/>
        <w:left w:val="none" w:sz="0" w:space="0" w:color="auto"/>
        <w:bottom w:val="none" w:sz="0" w:space="0" w:color="auto"/>
        <w:right w:val="none" w:sz="0" w:space="0" w:color="auto"/>
      </w:divBdr>
    </w:div>
    <w:div w:id="973752290">
      <w:bodyDiv w:val="1"/>
      <w:marLeft w:val="0"/>
      <w:marRight w:val="0"/>
      <w:marTop w:val="0"/>
      <w:marBottom w:val="0"/>
      <w:divBdr>
        <w:top w:val="none" w:sz="0" w:space="0" w:color="auto"/>
        <w:left w:val="none" w:sz="0" w:space="0" w:color="auto"/>
        <w:bottom w:val="none" w:sz="0" w:space="0" w:color="auto"/>
        <w:right w:val="none" w:sz="0" w:space="0" w:color="auto"/>
      </w:divBdr>
    </w:div>
    <w:div w:id="980842909">
      <w:bodyDiv w:val="1"/>
      <w:marLeft w:val="0"/>
      <w:marRight w:val="0"/>
      <w:marTop w:val="0"/>
      <w:marBottom w:val="0"/>
      <w:divBdr>
        <w:top w:val="none" w:sz="0" w:space="0" w:color="auto"/>
        <w:left w:val="none" w:sz="0" w:space="0" w:color="auto"/>
        <w:bottom w:val="none" w:sz="0" w:space="0" w:color="auto"/>
        <w:right w:val="none" w:sz="0" w:space="0" w:color="auto"/>
      </w:divBdr>
    </w:div>
    <w:div w:id="982270728">
      <w:bodyDiv w:val="1"/>
      <w:marLeft w:val="0"/>
      <w:marRight w:val="0"/>
      <w:marTop w:val="0"/>
      <w:marBottom w:val="0"/>
      <w:divBdr>
        <w:top w:val="none" w:sz="0" w:space="0" w:color="auto"/>
        <w:left w:val="none" w:sz="0" w:space="0" w:color="auto"/>
        <w:bottom w:val="none" w:sz="0" w:space="0" w:color="auto"/>
        <w:right w:val="none" w:sz="0" w:space="0" w:color="auto"/>
      </w:divBdr>
    </w:div>
    <w:div w:id="1009676026">
      <w:bodyDiv w:val="1"/>
      <w:marLeft w:val="0"/>
      <w:marRight w:val="0"/>
      <w:marTop w:val="0"/>
      <w:marBottom w:val="0"/>
      <w:divBdr>
        <w:top w:val="none" w:sz="0" w:space="0" w:color="auto"/>
        <w:left w:val="none" w:sz="0" w:space="0" w:color="auto"/>
        <w:bottom w:val="none" w:sz="0" w:space="0" w:color="auto"/>
        <w:right w:val="none" w:sz="0" w:space="0" w:color="auto"/>
      </w:divBdr>
    </w:div>
    <w:div w:id="1025442872">
      <w:bodyDiv w:val="1"/>
      <w:marLeft w:val="0"/>
      <w:marRight w:val="0"/>
      <w:marTop w:val="0"/>
      <w:marBottom w:val="0"/>
      <w:divBdr>
        <w:top w:val="none" w:sz="0" w:space="0" w:color="auto"/>
        <w:left w:val="none" w:sz="0" w:space="0" w:color="auto"/>
        <w:bottom w:val="none" w:sz="0" w:space="0" w:color="auto"/>
        <w:right w:val="none" w:sz="0" w:space="0" w:color="auto"/>
      </w:divBdr>
    </w:div>
    <w:div w:id="1053458180">
      <w:bodyDiv w:val="1"/>
      <w:marLeft w:val="0"/>
      <w:marRight w:val="0"/>
      <w:marTop w:val="0"/>
      <w:marBottom w:val="0"/>
      <w:divBdr>
        <w:top w:val="none" w:sz="0" w:space="0" w:color="auto"/>
        <w:left w:val="none" w:sz="0" w:space="0" w:color="auto"/>
        <w:bottom w:val="none" w:sz="0" w:space="0" w:color="auto"/>
        <w:right w:val="none" w:sz="0" w:space="0" w:color="auto"/>
      </w:divBdr>
    </w:div>
    <w:div w:id="1057358642">
      <w:bodyDiv w:val="1"/>
      <w:marLeft w:val="0"/>
      <w:marRight w:val="0"/>
      <w:marTop w:val="0"/>
      <w:marBottom w:val="0"/>
      <w:divBdr>
        <w:top w:val="none" w:sz="0" w:space="0" w:color="auto"/>
        <w:left w:val="none" w:sz="0" w:space="0" w:color="auto"/>
        <w:bottom w:val="none" w:sz="0" w:space="0" w:color="auto"/>
        <w:right w:val="none" w:sz="0" w:space="0" w:color="auto"/>
      </w:divBdr>
    </w:div>
    <w:div w:id="1085541463">
      <w:bodyDiv w:val="1"/>
      <w:marLeft w:val="0"/>
      <w:marRight w:val="0"/>
      <w:marTop w:val="0"/>
      <w:marBottom w:val="0"/>
      <w:divBdr>
        <w:top w:val="none" w:sz="0" w:space="0" w:color="auto"/>
        <w:left w:val="none" w:sz="0" w:space="0" w:color="auto"/>
        <w:bottom w:val="none" w:sz="0" w:space="0" w:color="auto"/>
        <w:right w:val="none" w:sz="0" w:space="0" w:color="auto"/>
      </w:divBdr>
    </w:div>
    <w:div w:id="1095401374">
      <w:bodyDiv w:val="1"/>
      <w:marLeft w:val="0"/>
      <w:marRight w:val="0"/>
      <w:marTop w:val="0"/>
      <w:marBottom w:val="0"/>
      <w:divBdr>
        <w:top w:val="none" w:sz="0" w:space="0" w:color="auto"/>
        <w:left w:val="none" w:sz="0" w:space="0" w:color="auto"/>
        <w:bottom w:val="none" w:sz="0" w:space="0" w:color="auto"/>
        <w:right w:val="none" w:sz="0" w:space="0" w:color="auto"/>
      </w:divBdr>
    </w:div>
    <w:div w:id="1098409375">
      <w:bodyDiv w:val="1"/>
      <w:marLeft w:val="0"/>
      <w:marRight w:val="0"/>
      <w:marTop w:val="0"/>
      <w:marBottom w:val="0"/>
      <w:divBdr>
        <w:top w:val="none" w:sz="0" w:space="0" w:color="auto"/>
        <w:left w:val="none" w:sz="0" w:space="0" w:color="auto"/>
        <w:bottom w:val="none" w:sz="0" w:space="0" w:color="auto"/>
        <w:right w:val="none" w:sz="0" w:space="0" w:color="auto"/>
      </w:divBdr>
    </w:div>
    <w:div w:id="1110662874">
      <w:bodyDiv w:val="1"/>
      <w:marLeft w:val="0"/>
      <w:marRight w:val="0"/>
      <w:marTop w:val="0"/>
      <w:marBottom w:val="0"/>
      <w:divBdr>
        <w:top w:val="none" w:sz="0" w:space="0" w:color="auto"/>
        <w:left w:val="none" w:sz="0" w:space="0" w:color="auto"/>
        <w:bottom w:val="none" w:sz="0" w:space="0" w:color="auto"/>
        <w:right w:val="none" w:sz="0" w:space="0" w:color="auto"/>
      </w:divBdr>
    </w:div>
    <w:div w:id="1114517425">
      <w:bodyDiv w:val="1"/>
      <w:marLeft w:val="0"/>
      <w:marRight w:val="0"/>
      <w:marTop w:val="0"/>
      <w:marBottom w:val="0"/>
      <w:divBdr>
        <w:top w:val="none" w:sz="0" w:space="0" w:color="auto"/>
        <w:left w:val="none" w:sz="0" w:space="0" w:color="auto"/>
        <w:bottom w:val="none" w:sz="0" w:space="0" w:color="auto"/>
        <w:right w:val="none" w:sz="0" w:space="0" w:color="auto"/>
      </w:divBdr>
    </w:div>
    <w:div w:id="1122722922">
      <w:bodyDiv w:val="1"/>
      <w:marLeft w:val="0"/>
      <w:marRight w:val="0"/>
      <w:marTop w:val="0"/>
      <w:marBottom w:val="0"/>
      <w:divBdr>
        <w:top w:val="none" w:sz="0" w:space="0" w:color="auto"/>
        <w:left w:val="none" w:sz="0" w:space="0" w:color="auto"/>
        <w:bottom w:val="none" w:sz="0" w:space="0" w:color="auto"/>
        <w:right w:val="none" w:sz="0" w:space="0" w:color="auto"/>
      </w:divBdr>
    </w:div>
    <w:div w:id="1126661825">
      <w:bodyDiv w:val="1"/>
      <w:marLeft w:val="0"/>
      <w:marRight w:val="0"/>
      <w:marTop w:val="0"/>
      <w:marBottom w:val="0"/>
      <w:divBdr>
        <w:top w:val="none" w:sz="0" w:space="0" w:color="auto"/>
        <w:left w:val="none" w:sz="0" w:space="0" w:color="auto"/>
        <w:bottom w:val="none" w:sz="0" w:space="0" w:color="auto"/>
        <w:right w:val="none" w:sz="0" w:space="0" w:color="auto"/>
      </w:divBdr>
    </w:div>
    <w:div w:id="1139883152">
      <w:bodyDiv w:val="1"/>
      <w:marLeft w:val="0"/>
      <w:marRight w:val="0"/>
      <w:marTop w:val="0"/>
      <w:marBottom w:val="0"/>
      <w:divBdr>
        <w:top w:val="none" w:sz="0" w:space="0" w:color="auto"/>
        <w:left w:val="none" w:sz="0" w:space="0" w:color="auto"/>
        <w:bottom w:val="none" w:sz="0" w:space="0" w:color="auto"/>
        <w:right w:val="none" w:sz="0" w:space="0" w:color="auto"/>
      </w:divBdr>
    </w:div>
    <w:div w:id="1142577231">
      <w:bodyDiv w:val="1"/>
      <w:marLeft w:val="0"/>
      <w:marRight w:val="0"/>
      <w:marTop w:val="0"/>
      <w:marBottom w:val="0"/>
      <w:divBdr>
        <w:top w:val="none" w:sz="0" w:space="0" w:color="auto"/>
        <w:left w:val="none" w:sz="0" w:space="0" w:color="auto"/>
        <w:bottom w:val="none" w:sz="0" w:space="0" w:color="auto"/>
        <w:right w:val="none" w:sz="0" w:space="0" w:color="auto"/>
      </w:divBdr>
    </w:div>
    <w:div w:id="1143692984">
      <w:bodyDiv w:val="1"/>
      <w:marLeft w:val="0"/>
      <w:marRight w:val="0"/>
      <w:marTop w:val="0"/>
      <w:marBottom w:val="0"/>
      <w:divBdr>
        <w:top w:val="none" w:sz="0" w:space="0" w:color="auto"/>
        <w:left w:val="none" w:sz="0" w:space="0" w:color="auto"/>
        <w:bottom w:val="none" w:sz="0" w:space="0" w:color="auto"/>
        <w:right w:val="none" w:sz="0" w:space="0" w:color="auto"/>
      </w:divBdr>
    </w:div>
    <w:div w:id="1151796966">
      <w:bodyDiv w:val="1"/>
      <w:marLeft w:val="0"/>
      <w:marRight w:val="0"/>
      <w:marTop w:val="0"/>
      <w:marBottom w:val="0"/>
      <w:divBdr>
        <w:top w:val="none" w:sz="0" w:space="0" w:color="auto"/>
        <w:left w:val="none" w:sz="0" w:space="0" w:color="auto"/>
        <w:bottom w:val="none" w:sz="0" w:space="0" w:color="auto"/>
        <w:right w:val="none" w:sz="0" w:space="0" w:color="auto"/>
      </w:divBdr>
    </w:div>
    <w:div w:id="1173759726">
      <w:bodyDiv w:val="1"/>
      <w:marLeft w:val="0"/>
      <w:marRight w:val="0"/>
      <w:marTop w:val="0"/>
      <w:marBottom w:val="0"/>
      <w:divBdr>
        <w:top w:val="none" w:sz="0" w:space="0" w:color="auto"/>
        <w:left w:val="none" w:sz="0" w:space="0" w:color="auto"/>
        <w:bottom w:val="none" w:sz="0" w:space="0" w:color="auto"/>
        <w:right w:val="none" w:sz="0" w:space="0" w:color="auto"/>
      </w:divBdr>
    </w:div>
    <w:div w:id="1178275943">
      <w:bodyDiv w:val="1"/>
      <w:marLeft w:val="0"/>
      <w:marRight w:val="0"/>
      <w:marTop w:val="0"/>
      <w:marBottom w:val="0"/>
      <w:divBdr>
        <w:top w:val="none" w:sz="0" w:space="0" w:color="auto"/>
        <w:left w:val="none" w:sz="0" w:space="0" w:color="auto"/>
        <w:bottom w:val="none" w:sz="0" w:space="0" w:color="auto"/>
        <w:right w:val="none" w:sz="0" w:space="0" w:color="auto"/>
      </w:divBdr>
    </w:div>
    <w:div w:id="1180242630">
      <w:bodyDiv w:val="1"/>
      <w:marLeft w:val="0"/>
      <w:marRight w:val="0"/>
      <w:marTop w:val="0"/>
      <w:marBottom w:val="0"/>
      <w:divBdr>
        <w:top w:val="none" w:sz="0" w:space="0" w:color="auto"/>
        <w:left w:val="none" w:sz="0" w:space="0" w:color="auto"/>
        <w:bottom w:val="none" w:sz="0" w:space="0" w:color="auto"/>
        <w:right w:val="none" w:sz="0" w:space="0" w:color="auto"/>
      </w:divBdr>
    </w:div>
    <w:div w:id="1185942356">
      <w:bodyDiv w:val="1"/>
      <w:marLeft w:val="0"/>
      <w:marRight w:val="0"/>
      <w:marTop w:val="0"/>
      <w:marBottom w:val="0"/>
      <w:divBdr>
        <w:top w:val="none" w:sz="0" w:space="0" w:color="auto"/>
        <w:left w:val="none" w:sz="0" w:space="0" w:color="auto"/>
        <w:bottom w:val="none" w:sz="0" w:space="0" w:color="auto"/>
        <w:right w:val="none" w:sz="0" w:space="0" w:color="auto"/>
      </w:divBdr>
    </w:div>
    <w:div w:id="1214349044">
      <w:bodyDiv w:val="1"/>
      <w:marLeft w:val="0"/>
      <w:marRight w:val="0"/>
      <w:marTop w:val="0"/>
      <w:marBottom w:val="0"/>
      <w:divBdr>
        <w:top w:val="none" w:sz="0" w:space="0" w:color="auto"/>
        <w:left w:val="none" w:sz="0" w:space="0" w:color="auto"/>
        <w:bottom w:val="none" w:sz="0" w:space="0" w:color="auto"/>
        <w:right w:val="none" w:sz="0" w:space="0" w:color="auto"/>
      </w:divBdr>
    </w:div>
    <w:div w:id="1228687487">
      <w:bodyDiv w:val="1"/>
      <w:marLeft w:val="0"/>
      <w:marRight w:val="0"/>
      <w:marTop w:val="0"/>
      <w:marBottom w:val="0"/>
      <w:divBdr>
        <w:top w:val="none" w:sz="0" w:space="0" w:color="auto"/>
        <w:left w:val="none" w:sz="0" w:space="0" w:color="auto"/>
        <w:bottom w:val="none" w:sz="0" w:space="0" w:color="auto"/>
        <w:right w:val="none" w:sz="0" w:space="0" w:color="auto"/>
      </w:divBdr>
    </w:div>
    <w:div w:id="1232035988">
      <w:bodyDiv w:val="1"/>
      <w:marLeft w:val="0"/>
      <w:marRight w:val="0"/>
      <w:marTop w:val="0"/>
      <w:marBottom w:val="0"/>
      <w:divBdr>
        <w:top w:val="none" w:sz="0" w:space="0" w:color="auto"/>
        <w:left w:val="none" w:sz="0" w:space="0" w:color="auto"/>
        <w:bottom w:val="none" w:sz="0" w:space="0" w:color="auto"/>
        <w:right w:val="none" w:sz="0" w:space="0" w:color="auto"/>
      </w:divBdr>
    </w:div>
    <w:div w:id="1246263801">
      <w:bodyDiv w:val="1"/>
      <w:marLeft w:val="0"/>
      <w:marRight w:val="0"/>
      <w:marTop w:val="0"/>
      <w:marBottom w:val="0"/>
      <w:divBdr>
        <w:top w:val="none" w:sz="0" w:space="0" w:color="auto"/>
        <w:left w:val="none" w:sz="0" w:space="0" w:color="auto"/>
        <w:bottom w:val="none" w:sz="0" w:space="0" w:color="auto"/>
        <w:right w:val="none" w:sz="0" w:space="0" w:color="auto"/>
      </w:divBdr>
    </w:div>
    <w:div w:id="1249078972">
      <w:bodyDiv w:val="1"/>
      <w:marLeft w:val="0"/>
      <w:marRight w:val="0"/>
      <w:marTop w:val="0"/>
      <w:marBottom w:val="0"/>
      <w:divBdr>
        <w:top w:val="none" w:sz="0" w:space="0" w:color="auto"/>
        <w:left w:val="none" w:sz="0" w:space="0" w:color="auto"/>
        <w:bottom w:val="none" w:sz="0" w:space="0" w:color="auto"/>
        <w:right w:val="none" w:sz="0" w:space="0" w:color="auto"/>
      </w:divBdr>
    </w:div>
    <w:div w:id="1255942843">
      <w:bodyDiv w:val="1"/>
      <w:marLeft w:val="0"/>
      <w:marRight w:val="0"/>
      <w:marTop w:val="0"/>
      <w:marBottom w:val="0"/>
      <w:divBdr>
        <w:top w:val="none" w:sz="0" w:space="0" w:color="auto"/>
        <w:left w:val="none" w:sz="0" w:space="0" w:color="auto"/>
        <w:bottom w:val="none" w:sz="0" w:space="0" w:color="auto"/>
        <w:right w:val="none" w:sz="0" w:space="0" w:color="auto"/>
      </w:divBdr>
    </w:div>
    <w:div w:id="1291404179">
      <w:bodyDiv w:val="1"/>
      <w:marLeft w:val="0"/>
      <w:marRight w:val="0"/>
      <w:marTop w:val="0"/>
      <w:marBottom w:val="0"/>
      <w:divBdr>
        <w:top w:val="none" w:sz="0" w:space="0" w:color="auto"/>
        <w:left w:val="none" w:sz="0" w:space="0" w:color="auto"/>
        <w:bottom w:val="none" w:sz="0" w:space="0" w:color="auto"/>
        <w:right w:val="none" w:sz="0" w:space="0" w:color="auto"/>
      </w:divBdr>
    </w:div>
    <w:div w:id="1309826912">
      <w:bodyDiv w:val="1"/>
      <w:marLeft w:val="0"/>
      <w:marRight w:val="0"/>
      <w:marTop w:val="0"/>
      <w:marBottom w:val="0"/>
      <w:divBdr>
        <w:top w:val="none" w:sz="0" w:space="0" w:color="auto"/>
        <w:left w:val="none" w:sz="0" w:space="0" w:color="auto"/>
        <w:bottom w:val="none" w:sz="0" w:space="0" w:color="auto"/>
        <w:right w:val="none" w:sz="0" w:space="0" w:color="auto"/>
      </w:divBdr>
    </w:div>
    <w:div w:id="1318001292">
      <w:bodyDiv w:val="1"/>
      <w:marLeft w:val="0"/>
      <w:marRight w:val="0"/>
      <w:marTop w:val="0"/>
      <w:marBottom w:val="0"/>
      <w:divBdr>
        <w:top w:val="none" w:sz="0" w:space="0" w:color="auto"/>
        <w:left w:val="none" w:sz="0" w:space="0" w:color="auto"/>
        <w:bottom w:val="none" w:sz="0" w:space="0" w:color="auto"/>
        <w:right w:val="none" w:sz="0" w:space="0" w:color="auto"/>
      </w:divBdr>
    </w:div>
    <w:div w:id="1318067464">
      <w:bodyDiv w:val="1"/>
      <w:marLeft w:val="0"/>
      <w:marRight w:val="0"/>
      <w:marTop w:val="0"/>
      <w:marBottom w:val="0"/>
      <w:divBdr>
        <w:top w:val="none" w:sz="0" w:space="0" w:color="auto"/>
        <w:left w:val="none" w:sz="0" w:space="0" w:color="auto"/>
        <w:bottom w:val="none" w:sz="0" w:space="0" w:color="auto"/>
        <w:right w:val="none" w:sz="0" w:space="0" w:color="auto"/>
      </w:divBdr>
    </w:div>
    <w:div w:id="1340038042">
      <w:bodyDiv w:val="1"/>
      <w:marLeft w:val="0"/>
      <w:marRight w:val="0"/>
      <w:marTop w:val="0"/>
      <w:marBottom w:val="0"/>
      <w:divBdr>
        <w:top w:val="none" w:sz="0" w:space="0" w:color="auto"/>
        <w:left w:val="none" w:sz="0" w:space="0" w:color="auto"/>
        <w:bottom w:val="none" w:sz="0" w:space="0" w:color="auto"/>
        <w:right w:val="none" w:sz="0" w:space="0" w:color="auto"/>
      </w:divBdr>
    </w:div>
    <w:div w:id="1344896290">
      <w:bodyDiv w:val="1"/>
      <w:marLeft w:val="0"/>
      <w:marRight w:val="0"/>
      <w:marTop w:val="0"/>
      <w:marBottom w:val="0"/>
      <w:divBdr>
        <w:top w:val="none" w:sz="0" w:space="0" w:color="auto"/>
        <w:left w:val="none" w:sz="0" w:space="0" w:color="auto"/>
        <w:bottom w:val="none" w:sz="0" w:space="0" w:color="auto"/>
        <w:right w:val="none" w:sz="0" w:space="0" w:color="auto"/>
      </w:divBdr>
    </w:div>
    <w:div w:id="1369379506">
      <w:bodyDiv w:val="1"/>
      <w:marLeft w:val="0"/>
      <w:marRight w:val="0"/>
      <w:marTop w:val="0"/>
      <w:marBottom w:val="0"/>
      <w:divBdr>
        <w:top w:val="none" w:sz="0" w:space="0" w:color="auto"/>
        <w:left w:val="none" w:sz="0" w:space="0" w:color="auto"/>
        <w:bottom w:val="none" w:sz="0" w:space="0" w:color="auto"/>
        <w:right w:val="none" w:sz="0" w:space="0" w:color="auto"/>
      </w:divBdr>
    </w:div>
    <w:div w:id="1370568186">
      <w:bodyDiv w:val="1"/>
      <w:marLeft w:val="0"/>
      <w:marRight w:val="0"/>
      <w:marTop w:val="0"/>
      <w:marBottom w:val="0"/>
      <w:divBdr>
        <w:top w:val="none" w:sz="0" w:space="0" w:color="auto"/>
        <w:left w:val="none" w:sz="0" w:space="0" w:color="auto"/>
        <w:bottom w:val="none" w:sz="0" w:space="0" w:color="auto"/>
        <w:right w:val="none" w:sz="0" w:space="0" w:color="auto"/>
      </w:divBdr>
    </w:div>
    <w:div w:id="1384283392">
      <w:bodyDiv w:val="1"/>
      <w:marLeft w:val="0"/>
      <w:marRight w:val="0"/>
      <w:marTop w:val="0"/>
      <w:marBottom w:val="0"/>
      <w:divBdr>
        <w:top w:val="none" w:sz="0" w:space="0" w:color="auto"/>
        <w:left w:val="none" w:sz="0" w:space="0" w:color="auto"/>
        <w:bottom w:val="none" w:sz="0" w:space="0" w:color="auto"/>
        <w:right w:val="none" w:sz="0" w:space="0" w:color="auto"/>
      </w:divBdr>
    </w:div>
    <w:div w:id="1391266999">
      <w:bodyDiv w:val="1"/>
      <w:marLeft w:val="0"/>
      <w:marRight w:val="0"/>
      <w:marTop w:val="0"/>
      <w:marBottom w:val="0"/>
      <w:divBdr>
        <w:top w:val="none" w:sz="0" w:space="0" w:color="auto"/>
        <w:left w:val="none" w:sz="0" w:space="0" w:color="auto"/>
        <w:bottom w:val="none" w:sz="0" w:space="0" w:color="auto"/>
        <w:right w:val="none" w:sz="0" w:space="0" w:color="auto"/>
      </w:divBdr>
    </w:div>
    <w:div w:id="1392388349">
      <w:bodyDiv w:val="1"/>
      <w:marLeft w:val="0"/>
      <w:marRight w:val="0"/>
      <w:marTop w:val="0"/>
      <w:marBottom w:val="0"/>
      <w:divBdr>
        <w:top w:val="none" w:sz="0" w:space="0" w:color="auto"/>
        <w:left w:val="none" w:sz="0" w:space="0" w:color="auto"/>
        <w:bottom w:val="none" w:sz="0" w:space="0" w:color="auto"/>
        <w:right w:val="none" w:sz="0" w:space="0" w:color="auto"/>
      </w:divBdr>
    </w:div>
    <w:div w:id="1408839181">
      <w:bodyDiv w:val="1"/>
      <w:marLeft w:val="0"/>
      <w:marRight w:val="0"/>
      <w:marTop w:val="0"/>
      <w:marBottom w:val="0"/>
      <w:divBdr>
        <w:top w:val="none" w:sz="0" w:space="0" w:color="auto"/>
        <w:left w:val="none" w:sz="0" w:space="0" w:color="auto"/>
        <w:bottom w:val="none" w:sz="0" w:space="0" w:color="auto"/>
        <w:right w:val="none" w:sz="0" w:space="0" w:color="auto"/>
      </w:divBdr>
    </w:div>
    <w:div w:id="1419984598">
      <w:bodyDiv w:val="1"/>
      <w:marLeft w:val="0"/>
      <w:marRight w:val="0"/>
      <w:marTop w:val="0"/>
      <w:marBottom w:val="0"/>
      <w:divBdr>
        <w:top w:val="none" w:sz="0" w:space="0" w:color="auto"/>
        <w:left w:val="none" w:sz="0" w:space="0" w:color="auto"/>
        <w:bottom w:val="none" w:sz="0" w:space="0" w:color="auto"/>
        <w:right w:val="none" w:sz="0" w:space="0" w:color="auto"/>
      </w:divBdr>
    </w:div>
    <w:div w:id="1424450496">
      <w:bodyDiv w:val="1"/>
      <w:marLeft w:val="0"/>
      <w:marRight w:val="0"/>
      <w:marTop w:val="0"/>
      <w:marBottom w:val="0"/>
      <w:divBdr>
        <w:top w:val="none" w:sz="0" w:space="0" w:color="auto"/>
        <w:left w:val="none" w:sz="0" w:space="0" w:color="auto"/>
        <w:bottom w:val="none" w:sz="0" w:space="0" w:color="auto"/>
        <w:right w:val="none" w:sz="0" w:space="0" w:color="auto"/>
      </w:divBdr>
    </w:div>
    <w:div w:id="1452747550">
      <w:bodyDiv w:val="1"/>
      <w:marLeft w:val="0"/>
      <w:marRight w:val="0"/>
      <w:marTop w:val="0"/>
      <w:marBottom w:val="0"/>
      <w:divBdr>
        <w:top w:val="none" w:sz="0" w:space="0" w:color="auto"/>
        <w:left w:val="none" w:sz="0" w:space="0" w:color="auto"/>
        <w:bottom w:val="none" w:sz="0" w:space="0" w:color="auto"/>
        <w:right w:val="none" w:sz="0" w:space="0" w:color="auto"/>
      </w:divBdr>
    </w:div>
    <w:div w:id="1478379156">
      <w:bodyDiv w:val="1"/>
      <w:marLeft w:val="0"/>
      <w:marRight w:val="0"/>
      <w:marTop w:val="0"/>
      <w:marBottom w:val="0"/>
      <w:divBdr>
        <w:top w:val="none" w:sz="0" w:space="0" w:color="auto"/>
        <w:left w:val="none" w:sz="0" w:space="0" w:color="auto"/>
        <w:bottom w:val="none" w:sz="0" w:space="0" w:color="auto"/>
        <w:right w:val="none" w:sz="0" w:space="0" w:color="auto"/>
      </w:divBdr>
    </w:div>
    <w:div w:id="1478915194">
      <w:bodyDiv w:val="1"/>
      <w:marLeft w:val="0"/>
      <w:marRight w:val="0"/>
      <w:marTop w:val="0"/>
      <w:marBottom w:val="0"/>
      <w:divBdr>
        <w:top w:val="none" w:sz="0" w:space="0" w:color="auto"/>
        <w:left w:val="none" w:sz="0" w:space="0" w:color="auto"/>
        <w:bottom w:val="none" w:sz="0" w:space="0" w:color="auto"/>
        <w:right w:val="none" w:sz="0" w:space="0" w:color="auto"/>
      </w:divBdr>
    </w:div>
    <w:div w:id="1485196821">
      <w:bodyDiv w:val="1"/>
      <w:marLeft w:val="0"/>
      <w:marRight w:val="0"/>
      <w:marTop w:val="0"/>
      <w:marBottom w:val="0"/>
      <w:divBdr>
        <w:top w:val="none" w:sz="0" w:space="0" w:color="auto"/>
        <w:left w:val="none" w:sz="0" w:space="0" w:color="auto"/>
        <w:bottom w:val="none" w:sz="0" w:space="0" w:color="auto"/>
        <w:right w:val="none" w:sz="0" w:space="0" w:color="auto"/>
      </w:divBdr>
    </w:div>
    <w:div w:id="1494376666">
      <w:bodyDiv w:val="1"/>
      <w:marLeft w:val="0"/>
      <w:marRight w:val="0"/>
      <w:marTop w:val="0"/>
      <w:marBottom w:val="0"/>
      <w:divBdr>
        <w:top w:val="none" w:sz="0" w:space="0" w:color="auto"/>
        <w:left w:val="none" w:sz="0" w:space="0" w:color="auto"/>
        <w:bottom w:val="none" w:sz="0" w:space="0" w:color="auto"/>
        <w:right w:val="none" w:sz="0" w:space="0" w:color="auto"/>
      </w:divBdr>
    </w:div>
    <w:div w:id="1510565713">
      <w:bodyDiv w:val="1"/>
      <w:marLeft w:val="0"/>
      <w:marRight w:val="0"/>
      <w:marTop w:val="0"/>
      <w:marBottom w:val="0"/>
      <w:divBdr>
        <w:top w:val="none" w:sz="0" w:space="0" w:color="auto"/>
        <w:left w:val="none" w:sz="0" w:space="0" w:color="auto"/>
        <w:bottom w:val="none" w:sz="0" w:space="0" w:color="auto"/>
        <w:right w:val="none" w:sz="0" w:space="0" w:color="auto"/>
      </w:divBdr>
    </w:div>
    <w:div w:id="1523784764">
      <w:bodyDiv w:val="1"/>
      <w:marLeft w:val="0"/>
      <w:marRight w:val="0"/>
      <w:marTop w:val="0"/>
      <w:marBottom w:val="0"/>
      <w:divBdr>
        <w:top w:val="none" w:sz="0" w:space="0" w:color="auto"/>
        <w:left w:val="none" w:sz="0" w:space="0" w:color="auto"/>
        <w:bottom w:val="none" w:sz="0" w:space="0" w:color="auto"/>
        <w:right w:val="none" w:sz="0" w:space="0" w:color="auto"/>
      </w:divBdr>
    </w:div>
    <w:div w:id="1525943559">
      <w:bodyDiv w:val="1"/>
      <w:marLeft w:val="0"/>
      <w:marRight w:val="0"/>
      <w:marTop w:val="0"/>
      <w:marBottom w:val="0"/>
      <w:divBdr>
        <w:top w:val="none" w:sz="0" w:space="0" w:color="auto"/>
        <w:left w:val="none" w:sz="0" w:space="0" w:color="auto"/>
        <w:bottom w:val="none" w:sz="0" w:space="0" w:color="auto"/>
        <w:right w:val="none" w:sz="0" w:space="0" w:color="auto"/>
      </w:divBdr>
    </w:div>
    <w:div w:id="1537694980">
      <w:bodyDiv w:val="1"/>
      <w:marLeft w:val="0"/>
      <w:marRight w:val="0"/>
      <w:marTop w:val="0"/>
      <w:marBottom w:val="0"/>
      <w:divBdr>
        <w:top w:val="none" w:sz="0" w:space="0" w:color="auto"/>
        <w:left w:val="none" w:sz="0" w:space="0" w:color="auto"/>
        <w:bottom w:val="none" w:sz="0" w:space="0" w:color="auto"/>
        <w:right w:val="none" w:sz="0" w:space="0" w:color="auto"/>
      </w:divBdr>
    </w:div>
    <w:div w:id="1555197008">
      <w:bodyDiv w:val="1"/>
      <w:marLeft w:val="0"/>
      <w:marRight w:val="0"/>
      <w:marTop w:val="0"/>
      <w:marBottom w:val="0"/>
      <w:divBdr>
        <w:top w:val="none" w:sz="0" w:space="0" w:color="auto"/>
        <w:left w:val="none" w:sz="0" w:space="0" w:color="auto"/>
        <w:bottom w:val="none" w:sz="0" w:space="0" w:color="auto"/>
        <w:right w:val="none" w:sz="0" w:space="0" w:color="auto"/>
      </w:divBdr>
    </w:div>
    <w:div w:id="1562593672">
      <w:bodyDiv w:val="1"/>
      <w:marLeft w:val="0"/>
      <w:marRight w:val="0"/>
      <w:marTop w:val="0"/>
      <w:marBottom w:val="0"/>
      <w:divBdr>
        <w:top w:val="none" w:sz="0" w:space="0" w:color="auto"/>
        <w:left w:val="none" w:sz="0" w:space="0" w:color="auto"/>
        <w:bottom w:val="none" w:sz="0" w:space="0" w:color="auto"/>
        <w:right w:val="none" w:sz="0" w:space="0" w:color="auto"/>
      </w:divBdr>
    </w:div>
    <w:div w:id="1568295224">
      <w:bodyDiv w:val="1"/>
      <w:marLeft w:val="0"/>
      <w:marRight w:val="0"/>
      <w:marTop w:val="0"/>
      <w:marBottom w:val="0"/>
      <w:divBdr>
        <w:top w:val="none" w:sz="0" w:space="0" w:color="auto"/>
        <w:left w:val="none" w:sz="0" w:space="0" w:color="auto"/>
        <w:bottom w:val="none" w:sz="0" w:space="0" w:color="auto"/>
        <w:right w:val="none" w:sz="0" w:space="0" w:color="auto"/>
      </w:divBdr>
    </w:div>
    <w:div w:id="1570925775">
      <w:bodyDiv w:val="1"/>
      <w:marLeft w:val="0"/>
      <w:marRight w:val="0"/>
      <w:marTop w:val="0"/>
      <w:marBottom w:val="0"/>
      <w:divBdr>
        <w:top w:val="none" w:sz="0" w:space="0" w:color="auto"/>
        <w:left w:val="none" w:sz="0" w:space="0" w:color="auto"/>
        <w:bottom w:val="none" w:sz="0" w:space="0" w:color="auto"/>
        <w:right w:val="none" w:sz="0" w:space="0" w:color="auto"/>
      </w:divBdr>
    </w:div>
    <w:div w:id="1573658166">
      <w:bodyDiv w:val="1"/>
      <w:marLeft w:val="0"/>
      <w:marRight w:val="0"/>
      <w:marTop w:val="0"/>
      <w:marBottom w:val="0"/>
      <w:divBdr>
        <w:top w:val="none" w:sz="0" w:space="0" w:color="auto"/>
        <w:left w:val="none" w:sz="0" w:space="0" w:color="auto"/>
        <w:bottom w:val="none" w:sz="0" w:space="0" w:color="auto"/>
        <w:right w:val="none" w:sz="0" w:space="0" w:color="auto"/>
      </w:divBdr>
    </w:div>
    <w:div w:id="1591889270">
      <w:bodyDiv w:val="1"/>
      <w:marLeft w:val="0"/>
      <w:marRight w:val="0"/>
      <w:marTop w:val="0"/>
      <w:marBottom w:val="0"/>
      <w:divBdr>
        <w:top w:val="none" w:sz="0" w:space="0" w:color="auto"/>
        <w:left w:val="none" w:sz="0" w:space="0" w:color="auto"/>
        <w:bottom w:val="none" w:sz="0" w:space="0" w:color="auto"/>
        <w:right w:val="none" w:sz="0" w:space="0" w:color="auto"/>
      </w:divBdr>
    </w:div>
    <w:div w:id="1605729617">
      <w:bodyDiv w:val="1"/>
      <w:marLeft w:val="0"/>
      <w:marRight w:val="0"/>
      <w:marTop w:val="0"/>
      <w:marBottom w:val="0"/>
      <w:divBdr>
        <w:top w:val="none" w:sz="0" w:space="0" w:color="auto"/>
        <w:left w:val="none" w:sz="0" w:space="0" w:color="auto"/>
        <w:bottom w:val="none" w:sz="0" w:space="0" w:color="auto"/>
        <w:right w:val="none" w:sz="0" w:space="0" w:color="auto"/>
      </w:divBdr>
    </w:div>
    <w:div w:id="1627853501">
      <w:bodyDiv w:val="1"/>
      <w:marLeft w:val="0"/>
      <w:marRight w:val="0"/>
      <w:marTop w:val="0"/>
      <w:marBottom w:val="0"/>
      <w:divBdr>
        <w:top w:val="none" w:sz="0" w:space="0" w:color="auto"/>
        <w:left w:val="none" w:sz="0" w:space="0" w:color="auto"/>
        <w:bottom w:val="none" w:sz="0" w:space="0" w:color="auto"/>
        <w:right w:val="none" w:sz="0" w:space="0" w:color="auto"/>
      </w:divBdr>
    </w:div>
    <w:div w:id="1630278855">
      <w:bodyDiv w:val="1"/>
      <w:marLeft w:val="0"/>
      <w:marRight w:val="0"/>
      <w:marTop w:val="0"/>
      <w:marBottom w:val="0"/>
      <w:divBdr>
        <w:top w:val="none" w:sz="0" w:space="0" w:color="auto"/>
        <w:left w:val="none" w:sz="0" w:space="0" w:color="auto"/>
        <w:bottom w:val="none" w:sz="0" w:space="0" w:color="auto"/>
        <w:right w:val="none" w:sz="0" w:space="0" w:color="auto"/>
      </w:divBdr>
    </w:div>
    <w:div w:id="1639873621">
      <w:bodyDiv w:val="1"/>
      <w:marLeft w:val="0"/>
      <w:marRight w:val="0"/>
      <w:marTop w:val="0"/>
      <w:marBottom w:val="0"/>
      <w:divBdr>
        <w:top w:val="none" w:sz="0" w:space="0" w:color="auto"/>
        <w:left w:val="none" w:sz="0" w:space="0" w:color="auto"/>
        <w:bottom w:val="none" w:sz="0" w:space="0" w:color="auto"/>
        <w:right w:val="none" w:sz="0" w:space="0" w:color="auto"/>
      </w:divBdr>
    </w:div>
    <w:div w:id="1641613648">
      <w:bodyDiv w:val="1"/>
      <w:marLeft w:val="0"/>
      <w:marRight w:val="0"/>
      <w:marTop w:val="0"/>
      <w:marBottom w:val="0"/>
      <w:divBdr>
        <w:top w:val="none" w:sz="0" w:space="0" w:color="auto"/>
        <w:left w:val="none" w:sz="0" w:space="0" w:color="auto"/>
        <w:bottom w:val="none" w:sz="0" w:space="0" w:color="auto"/>
        <w:right w:val="none" w:sz="0" w:space="0" w:color="auto"/>
      </w:divBdr>
    </w:div>
    <w:div w:id="1664776874">
      <w:bodyDiv w:val="1"/>
      <w:marLeft w:val="0"/>
      <w:marRight w:val="0"/>
      <w:marTop w:val="0"/>
      <w:marBottom w:val="0"/>
      <w:divBdr>
        <w:top w:val="none" w:sz="0" w:space="0" w:color="auto"/>
        <w:left w:val="none" w:sz="0" w:space="0" w:color="auto"/>
        <w:bottom w:val="none" w:sz="0" w:space="0" w:color="auto"/>
        <w:right w:val="none" w:sz="0" w:space="0" w:color="auto"/>
      </w:divBdr>
    </w:div>
    <w:div w:id="1667128762">
      <w:bodyDiv w:val="1"/>
      <w:marLeft w:val="0"/>
      <w:marRight w:val="0"/>
      <w:marTop w:val="0"/>
      <w:marBottom w:val="0"/>
      <w:divBdr>
        <w:top w:val="none" w:sz="0" w:space="0" w:color="auto"/>
        <w:left w:val="none" w:sz="0" w:space="0" w:color="auto"/>
        <w:bottom w:val="none" w:sz="0" w:space="0" w:color="auto"/>
        <w:right w:val="none" w:sz="0" w:space="0" w:color="auto"/>
      </w:divBdr>
    </w:div>
    <w:div w:id="1670252866">
      <w:bodyDiv w:val="1"/>
      <w:marLeft w:val="0"/>
      <w:marRight w:val="0"/>
      <w:marTop w:val="0"/>
      <w:marBottom w:val="0"/>
      <w:divBdr>
        <w:top w:val="none" w:sz="0" w:space="0" w:color="auto"/>
        <w:left w:val="none" w:sz="0" w:space="0" w:color="auto"/>
        <w:bottom w:val="none" w:sz="0" w:space="0" w:color="auto"/>
        <w:right w:val="none" w:sz="0" w:space="0" w:color="auto"/>
      </w:divBdr>
    </w:div>
    <w:div w:id="1683242327">
      <w:bodyDiv w:val="1"/>
      <w:marLeft w:val="0"/>
      <w:marRight w:val="0"/>
      <w:marTop w:val="0"/>
      <w:marBottom w:val="0"/>
      <w:divBdr>
        <w:top w:val="none" w:sz="0" w:space="0" w:color="auto"/>
        <w:left w:val="none" w:sz="0" w:space="0" w:color="auto"/>
        <w:bottom w:val="none" w:sz="0" w:space="0" w:color="auto"/>
        <w:right w:val="none" w:sz="0" w:space="0" w:color="auto"/>
      </w:divBdr>
    </w:div>
    <w:div w:id="1693454930">
      <w:bodyDiv w:val="1"/>
      <w:marLeft w:val="0"/>
      <w:marRight w:val="0"/>
      <w:marTop w:val="0"/>
      <w:marBottom w:val="0"/>
      <w:divBdr>
        <w:top w:val="none" w:sz="0" w:space="0" w:color="auto"/>
        <w:left w:val="none" w:sz="0" w:space="0" w:color="auto"/>
        <w:bottom w:val="none" w:sz="0" w:space="0" w:color="auto"/>
        <w:right w:val="none" w:sz="0" w:space="0" w:color="auto"/>
      </w:divBdr>
    </w:div>
    <w:div w:id="1700398773">
      <w:bodyDiv w:val="1"/>
      <w:marLeft w:val="0"/>
      <w:marRight w:val="0"/>
      <w:marTop w:val="0"/>
      <w:marBottom w:val="0"/>
      <w:divBdr>
        <w:top w:val="none" w:sz="0" w:space="0" w:color="auto"/>
        <w:left w:val="none" w:sz="0" w:space="0" w:color="auto"/>
        <w:bottom w:val="none" w:sz="0" w:space="0" w:color="auto"/>
        <w:right w:val="none" w:sz="0" w:space="0" w:color="auto"/>
      </w:divBdr>
    </w:div>
    <w:div w:id="1715496617">
      <w:bodyDiv w:val="1"/>
      <w:marLeft w:val="0"/>
      <w:marRight w:val="0"/>
      <w:marTop w:val="0"/>
      <w:marBottom w:val="0"/>
      <w:divBdr>
        <w:top w:val="none" w:sz="0" w:space="0" w:color="auto"/>
        <w:left w:val="none" w:sz="0" w:space="0" w:color="auto"/>
        <w:bottom w:val="none" w:sz="0" w:space="0" w:color="auto"/>
        <w:right w:val="none" w:sz="0" w:space="0" w:color="auto"/>
      </w:divBdr>
    </w:div>
    <w:div w:id="1723212218">
      <w:bodyDiv w:val="1"/>
      <w:marLeft w:val="0"/>
      <w:marRight w:val="0"/>
      <w:marTop w:val="0"/>
      <w:marBottom w:val="0"/>
      <w:divBdr>
        <w:top w:val="none" w:sz="0" w:space="0" w:color="auto"/>
        <w:left w:val="none" w:sz="0" w:space="0" w:color="auto"/>
        <w:bottom w:val="none" w:sz="0" w:space="0" w:color="auto"/>
        <w:right w:val="none" w:sz="0" w:space="0" w:color="auto"/>
      </w:divBdr>
    </w:div>
    <w:div w:id="1741322307">
      <w:bodyDiv w:val="1"/>
      <w:marLeft w:val="0"/>
      <w:marRight w:val="0"/>
      <w:marTop w:val="0"/>
      <w:marBottom w:val="0"/>
      <w:divBdr>
        <w:top w:val="none" w:sz="0" w:space="0" w:color="auto"/>
        <w:left w:val="none" w:sz="0" w:space="0" w:color="auto"/>
        <w:bottom w:val="none" w:sz="0" w:space="0" w:color="auto"/>
        <w:right w:val="none" w:sz="0" w:space="0" w:color="auto"/>
      </w:divBdr>
    </w:div>
    <w:div w:id="1762027452">
      <w:bodyDiv w:val="1"/>
      <w:marLeft w:val="0"/>
      <w:marRight w:val="0"/>
      <w:marTop w:val="0"/>
      <w:marBottom w:val="0"/>
      <w:divBdr>
        <w:top w:val="none" w:sz="0" w:space="0" w:color="auto"/>
        <w:left w:val="none" w:sz="0" w:space="0" w:color="auto"/>
        <w:bottom w:val="none" w:sz="0" w:space="0" w:color="auto"/>
        <w:right w:val="none" w:sz="0" w:space="0" w:color="auto"/>
      </w:divBdr>
    </w:div>
    <w:div w:id="1763796956">
      <w:bodyDiv w:val="1"/>
      <w:marLeft w:val="0"/>
      <w:marRight w:val="0"/>
      <w:marTop w:val="0"/>
      <w:marBottom w:val="0"/>
      <w:divBdr>
        <w:top w:val="none" w:sz="0" w:space="0" w:color="auto"/>
        <w:left w:val="none" w:sz="0" w:space="0" w:color="auto"/>
        <w:bottom w:val="none" w:sz="0" w:space="0" w:color="auto"/>
        <w:right w:val="none" w:sz="0" w:space="0" w:color="auto"/>
      </w:divBdr>
    </w:div>
    <w:div w:id="1779134205">
      <w:bodyDiv w:val="1"/>
      <w:marLeft w:val="0"/>
      <w:marRight w:val="0"/>
      <w:marTop w:val="0"/>
      <w:marBottom w:val="0"/>
      <w:divBdr>
        <w:top w:val="none" w:sz="0" w:space="0" w:color="auto"/>
        <w:left w:val="none" w:sz="0" w:space="0" w:color="auto"/>
        <w:bottom w:val="none" w:sz="0" w:space="0" w:color="auto"/>
        <w:right w:val="none" w:sz="0" w:space="0" w:color="auto"/>
      </w:divBdr>
    </w:div>
    <w:div w:id="1785803925">
      <w:bodyDiv w:val="1"/>
      <w:marLeft w:val="0"/>
      <w:marRight w:val="0"/>
      <w:marTop w:val="0"/>
      <w:marBottom w:val="0"/>
      <w:divBdr>
        <w:top w:val="none" w:sz="0" w:space="0" w:color="auto"/>
        <w:left w:val="none" w:sz="0" w:space="0" w:color="auto"/>
        <w:bottom w:val="none" w:sz="0" w:space="0" w:color="auto"/>
        <w:right w:val="none" w:sz="0" w:space="0" w:color="auto"/>
      </w:divBdr>
    </w:div>
    <w:div w:id="1836608261">
      <w:bodyDiv w:val="1"/>
      <w:marLeft w:val="0"/>
      <w:marRight w:val="0"/>
      <w:marTop w:val="0"/>
      <w:marBottom w:val="0"/>
      <w:divBdr>
        <w:top w:val="none" w:sz="0" w:space="0" w:color="auto"/>
        <w:left w:val="none" w:sz="0" w:space="0" w:color="auto"/>
        <w:bottom w:val="none" w:sz="0" w:space="0" w:color="auto"/>
        <w:right w:val="none" w:sz="0" w:space="0" w:color="auto"/>
      </w:divBdr>
    </w:div>
    <w:div w:id="1840539866">
      <w:bodyDiv w:val="1"/>
      <w:marLeft w:val="0"/>
      <w:marRight w:val="0"/>
      <w:marTop w:val="0"/>
      <w:marBottom w:val="0"/>
      <w:divBdr>
        <w:top w:val="none" w:sz="0" w:space="0" w:color="auto"/>
        <w:left w:val="none" w:sz="0" w:space="0" w:color="auto"/>
        <w:bottom w:val="none" w:sz="0" w:space="0" w:color="auto"/>
        <w:right w:val="none" w:sz="0" w:space="0" w:color="auto"/>
      </w:divBdr>
    </w:div>
    <w:div w:id="1891571195">
      <w:bodyDiv w:val="1"/>
      <w:marLeft w:val="0"/>
      <w:marRight w:val="0"/>
      <w:marTop w:val="0"/>
      <w:marBottom w:val="0"/>
      <w:divBdr>
        <w:top w:val="none" w:sz="0" w:space="0" w:color="auto"/>
        <w:left w:val="none" w:sz="0" w:space="0" w:color="auto"/>
        <w:bottom w:val="none" w:sz="0" w:space="0" w:color="auto"/>
        <w:right w:val="none" w:sz="0" w:space="0" w:color="auto"/>
      </w:divBdr>
    </w:div>
    <w:div w:id="1895389282">
      <w:bodyDiv w:val="1"/>
      <w:marLeft w:val="0"/>
      <w:marRight w:val="0"/>
      <w:marTop w:val="0"/>
      <w:marBottom w:val="0"/>
      <w:divBdr>
        <w:top w:val="none" w:sz="0" w:space="0" w:color="auto"/>
        <w:left w:val="none" w:sz="0" w:space="0" w:color="auto"/>
        <w:bottom w:val="none" w:sz="0" w:space="0" w:color="auto"/>
        <w:right w:val="none" w:sz="0" w:space="0" w:color="auto"/>
      </w:divBdr>
    </w:div>
    <w:div w:id="1901552049">
      <w:bodyDiv w:val="1"/>
      <w:marLeft w:val="0"/>
      <w:marRight w:val="0"/>
      <w:marTop w:val="0"/>
      <w:marBottom w:val="0"/>
      <w:divBdr>
        <w:top w:val="none" w:sz="0" w:space="0" w:color="auto"/>
        <w:left w:val="none" w:sz="0" w:space="0" w:color="auto"/>
        <w:bottom w:val="none" w:sz="0" w:space="0" w:color="auto"/>
        <w:right w:val="none" w:sz="0" w:space="0" w:color="auto"/>
      </w:divBdr>
    </w:div>
    <w:div w:id="1923175084">
      <w:bodyDiv w:val="1"/>
      <w:marLeft w:val="0"/>
      <w:marRight w:val="0"/>
      <w:marTop w:val="0"/>
      <w:marBottom w:val="0"/>
      <w:divBdr>
        <w:top w:val="none" w:sz="0" w:space="0" w:color="auto"/>
        <w:left w:val="none" w:sz="0" w:space="0" w:color="auto"/>
        <w:bottom w:val="none" w:sz="0" w:space="0" w:color="auto"/>
        <w:right w:val="none" w:sz="0" w:space="0" w:color="auto"/>
      </w:divBdr>
    </w:div>
    <w:div w:id="1945459119">
      <w:bodyDiv w:val="1"/>
      <w:marLeft w:val="0"/>
      <w:marRight w:val="0"/>
      <w:marTop w:val="0"/>
      <w:marBottom w:val="0"/>
      <w:divBdr>
        <w:top w:val="none" w:sz="0" w:space="0" w:color="auto"/>
        <w:left w:val="none" w:sz="0" w:space="0" w:color="auto"/>
        <w:bottom w:val="none" w:sz="0" w:space="0" w:color="auto"/>
        <w:right w:val="none" w:sz="0" w:space="0" w:color="auto"/>
      </w:divBdr>
    </w:div>
    <w:div w:id="1951083690">
      <w:bodyDiv w:val="1"/>
      <w:marLeft w:val="0"/>
      <w:marRight w:val="0"/>
      <w:marTop w:val="0"/>
      <w:marBottom w:val="0"/>
      <w:divBdr>
        <w:top w:val="none" w:sz="0" w:space="0" w:color="auto"/>
        <w:left w:val="none" w:sz="0" w:space="0" w:color="auto"/>
        <w:bottom w:val="none" w:sz="0" w:space="0" w:color="auto"/>
        <w:right w:val="none" w:sz="0" w:space="0" w:color="auto"/>
      </w:divBdr>
    </w:div>
    <w:div w:id="1951861644">
      <w:bodyDiv w:val="1"/>
      <w:marLeft w:val="0"/>
      <w:marRight w:val="0"/>
      <w:marTop w:val="0"/>
      <w:marBottom w:val="0"/>
      <w:divBdr>
        <w:top w:val="none" w:sz="0" w:space="0" w:color="auto"/>
        <w:left w:val="none" w:sz="0" w:space="0" w:color="auto"/>
        <w:bottom w:val="none" w:sz="0" w:space="0" w:color="auto"/>
        <w:right w:val="none" w:sz="0" w:space="0" w:color="auto"/>
      </w:divBdr>
    </w:div>
    <w:div w:id="1981567540">
      <w:bodyDiv w:val="1"/>
      <w:marLeft w:val="0"/>
      <w:marRight w:val="0"/>
      <w:marTop w:val="0"/>
      <w:marBottom w:val="0"/>
      <w:divBdr>
        <w:top w:val="none" w:sz="0" w:space="0" w:color="auto"/>
        <w:left w:val="none" w:sz="0" w:space="0" w:color="auto"/>
        <w:bottom w:val="none" w:sz="0" w:space="0" w:color="auto"/>
        <w:right w:val="none" w:sz="0" w:space="0" w:color="auto"/>
      </w:divBdr>
    </w:div>
    <w:div w:id="2055229945">
      <w:bodyDiv w:val="1"/>
      <w:marLeft w:val="0"/>
      <w:marRight w:val="0"/>
      <w:marTop w:val="0"/>
      <w:marBottom w:val="0"/>
      <w:divBdr>
        <w:top w:val="none" w:sz="0" w:space="0" w:color="auto"/>
        <w:left w:val="none" w:sz="0" w:space="0" w:color="auto"/>
        <w:bottom w:val="none" w:sz="0" w:space="0" w:color="auto"/>
        <w:right w:val="none" w:sz="0" w:space="0" w:color="auto"/>
      </w:divBdr>
    </w:div>
    <w:div w:id="2056391711">
      <w:bodyDiv w:val="1"/>
      <w:marLeft w:val="0"/>
      <w:marRight w:val="0"/>
      <w:marTop w:val="0"/>
      <w:marBottom w:val="0"/>
      <w:divBdr>
        <w:top w:val="none" w:sz="0" w:space="0" w:color="auto"/>
        <w:left w:val="none" w:sz="0" w:space="0" w:color="auto"/>
        <w:bottom w:val="none" w:sz="0" w:space="0" w:color="auto"/>
        <w:right w:val="none" w:sz="0" w:space="0" w:color="auto"/>
      </w:divBdr>
    </w:div>
    <w:div w:id="210537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b.boulder.ibm.com/infocenter/wchelp/v5r6/index.jsp?topic=/com.ibm.commerce.admin.doc/concepts/caxaccesspolicy.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4650</TotalTime>
  <Pages>10</Pages>
  <Words>3445</Words>
  <Characters>18950</Characters>
  <Application>Microsoft Office Word</Application>
  <DocSecurity>0</DocSecurity>
  <Lines>157</Lines>
  <Paragraphs>44</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Ontology: How to Introduce Intelligence into Networks</vt:lpstr>
      <vt:lpstr>     Ontology: How to Introduce Intelligence into Networks</vt:lpstr>
    </vt:vector>
  </TitlesOfParts>
  <Company>FASM</Company>
  <LinksUpToDate>false</LinksUpToDate>
  <CharactersWithSpaces>22351</CharactersWithSpaces>
  <SharedDoc>false</SharedDoc>
  <HLinks>
    <vt:vector size="108" baseType="variant">
      <vt:variant>
        <vt:i4>3407978</vt:i4>
      </vt:variant>
      <vt:variant>
        <vt:i4>90</vt:i4>
      </vt:variant>
      <vt:variant>
        <vt:i4>0</vt:i4>
      </vt:variant>
      <vt:variant>
        <vt:i4>5</vt:i4>
      </vt:variant>
      <vt:variant>
        <vt:lpwstr>http://ir.ii.uam.es/publications/dsom06.pdf</vt:lpwstr>
      </vt:variant>
      <vt:variant>
        <vt:lpwstr/>
      </vt:variant>
      <vt:variant>
        <vt:i4>131072</vt:i4>
      </vt:variant>
      <vt:variant>
        <vt:i4>87</vt:i4>
      </vt:variant>
      <vt:variant>
        <vt:i4>0</vt:i4>
      </vt:variant>
      <vt:variant>
        <vt:i4>5</vt:i4>
      </vt:variant>
      <vt:variant>
        <vt:lpwstr>http://ieeexplore.ieee.org/stamp/stamp.jsp?tp=&amp;arnumber=4678515&amp;isnumber=4677909</vt:lpwstr>
      </vt:variant>
      <vt:variant>
        <vt:lpwstr/>
      </vt:variant>
      <vt:variant>
        <vt:i4>3538992</vt:i4>
      </vt:variant>
      <vt:variant>
        <vt:i4>84</vt:i4>
      </vt:variant>
      <vt:variant>
        <vt:i4>0</vt:i4>
      </vt:variant>
      <vt:variant>
        <vt:i4>5</vt:i4>
      </vt:variant>
      <vt:variant>
        <vt:lpwstr>http://ieeexplore.ieee.org/stamp/stamp.jsp?tp=&amp;arnumber=1579032&amp;isnumber=33357</vt:lpwstr>
      </vt:variant>
      <vt:variant>
        <vt:lpwstr/>
      </vt:variant>
      <vt:variant>
        <vt:i4>4063283</vt:i4>
      </vt:variant>
      <vt:variant>
        <vt:i4>81</vt:i4>
      </vt:variant>
      <vt:variant>
        <vt:i4>0</vt:i4>
      </vt:variant>
      <vt:variant>
        <vt:i4>5</vt:i4>
      </vt:variant>
      <vt:variant>
        <vt:lpwstr>http://ieeexplore.ieee.org/stamp/stamp.jsp?tp=&amp;arnumber=4772053</vt:lpwstr>
      </vt:variant>
      <vt:variant>
        <vt:lpwstr/>
      </vt:variant>
      <vt:variant>
        <vt:i4>4259929</vt:i4>
      </vt:variant>
      <vt:variant>
        <vt:i4>78</vt:i4>
      </vt:variant>
      <vt:variant>
        <vt:i4>0</vt:i4>
      </vt:variant>
      <vt:variant>
        <vt:i4>5</vt:i4>
      </vt:variant>
      <vt:variant>
        <vt:lpwstr>http://orbac.org/publi/OrBAC/crisis08.pdf</vt:lpwstr>
      </vt:variant>
      <vt:variant>
        <vt:lpwstr/>
      </vt:variant>
      <vt:variant>
        <vt:i4>7077896</vt:i4>
      </vt:variant>
      <vt:variant>
        <vt:i4>75</vt:i4>
      </vt:variant>
      <vt:variant>
        <vt:i4>0</vt:i4>
      </vt:variant>
      <vt:variant>
        <vt:i4>5</vt:i4>
      </vt:variant>
      <vt:variant>
        <vt:lpwstr>http://www.freewebs.com/acwebpage/Publications/manet_paper.pdf</vt:lpwstr>
      </vt:variant>
      <vt:variant>
        <vt:lpwstr/>
      </vt:variant>
      <vt:variant>
        <vt:i4>2949205</vt:i4>
      </vt:variant>
      <vt:variant>
        <vt:i4>72</vt:i4>
      </vt:variant>
      <vt:variant>
        <vt:i4>0</vt:i4>
      </vt:variant>
      <vt:variant>
        <vt:i4>5</vt:i4>
      </vt:variant>
      <vt:variant>
        <vt:lpwstr>http://www.wasp-project.org/download/public/publications/HST_SensorCIP.pdf</vt:lpwstr>
      </vt:variant>
      <vt:variant>
        <vt:lpwstr/>
      </vt:variant>
      <vt:variant>
        <vt:i4>7405628</vt:i4>
      </vt:variant>
      <vt:variant>
        <vt:i4>69</vt:i4>
      </vt:variant>
      <vt:variant>
        <vt:i4>0</vt:i4>
      </vt:variant>
      <vt:variant>
        <vt:i4>5</vt:i4>
      </vt:variant>
      <vt:variant>
        <vt:lpwstr>http://www.cs.nuim.ie/~dod/pubs/05-fomi.pdf</vt:lpwstr>
      </vt:variant>
      <vt:variant>
        <vt:lpwstr/>
      </vt:variant>
      <vt:variant>
        <vt:i4>3080299</vt:i4>
      </vt:variant>
      <vt:variant>
        <vt:i4>66</vt:i4>
      </vt:variant>
      <vt:variant>
        <vt:i4>0</vt:i4>
      </vt:variant>
      <vt:variant>
        <vt:i4>5</vt:i4>
      </vt:variant>
      <vt:variant>
        <vt:lpwstr>http://www.w3.org/</vt:lpwstr>
      </vt:variant>
      <vt:variant>
        <vt:lpwstr/>
      </vt:variant>
      <vt:variant>
        <vt:i4>6029337</vt:i4>
      </vt:variant>
      <vt:variant>
        <vt:i4>63</vt:i4>
      </vt:variant>
      <vt:variant>
        <vt:i4>0</vt:i4>
      </vt:variant>
      <vt:variant>
        <vt:i4>5</vt:i4>
      </vt:variant>
      <vt:variant>
        <vt:lpwstr>http://www.askoxford.com/</vt:lpwstr>
      </vt:variant>
      <vt:variant>
        <vt:lpwstr/>
      </vt:variant>
      <vt:variant>
        <vt:i4>5177351</vt:i4>
      </vt:variant>
      <vt:variant>
        <vt:i4>60</vt:i4>
      </vt:variant>
      <vt:variant>
        <vt:i4>0</vt:i4>
      </vt:variant>
      <vt:variant>
        <vt:i4>5</vt:i4>
      </vt:variant>
      <vt:variant>
        <vt:lpwstr>http://tomgruber.org/writing/ontology-definition-2007.htm</vt:lpwstr>
      </vt:variant>
      <vt:variant>
        <vt:lpwstr/>
      </vt:variant>
      <vt:variant>
        <vt:i4>4718682</vt:i4>
      </vt:variant>
      <vt:variant>
        <vt:i4>57</vt:i4>
      </vt:variant>
      <vt:variant>
        <vt:i4>0</vt:i4>
      </vt:variant>
      <vt:variant>
        <vt:i4>5</vt:i4>
      </vt:variant>
      <vt:variant>
        <vt:lpwstr>http://suo.ieee.org/</vt:lpwstr>
      </vt:variant>
      <vt:variant>
        <vt:lpwstr/>
      </vt:variant>
      <vt:variant>
        <vt:i4>2949159</vt:i4>
      </vt:variant>
      <vt:variant>
        <vt:i4>54</vt:i4>
      </vt:variant>
      <vt:variant>
        <vt:i4>0</vt:i4>
      </vt:variant>
      <vt:variant>
        <vt:i4>5</vt:i4>
      </vt:variant>
      <vt:variant>
        <vt:lpwstr>http://www.ece.uvic.ca/~itraore/elec567-05/notes/dist-03-4.pdf</vt:lpwstr>
      </vt:variant>
      <vt:variant>
        <vt:lpwstr/>
      </vt:variant>
      <vt:variant>
        <vt:i4>2031622</vt:i4>
      </vt:variant>
      <vt:variant>
        <vt:i4>51</vt:i4>
      </vt:variant>
      <vt:variant>
        <vt:i4>0</vt:i4>
      </vt:variant>
      <vt:variant>
        <vt:i4>5</vt:i4>
      </vt:variant>
      <vt:variant>
        <vt:lpwstr>http://en.wikipedia.org/</vt:lpwstr>
      </vt:variant>
      <vt:variant>
        <vt:lpwstr/>
      </vt:variant>
      <vt:variant>
        <vt:i4>6684779</vt:i4>
      </vt:variant>
      <vt:variant>
        <vt:i4>48</vt:i4>
      </vt:variant>
      <vt:variant>
        <vt:i4>0</vt:i4>
      </vt:variant>
      <vt:variant>
        <vt:i4>5</vt:i4>
      </vt:variant>
      <vt:variant>
        <vt:lpwstr>http://ksl.stanford.edu/software/chimaera/</vt:lpwstr>
      </vt:variant>
      <vt:variant>
        <vt:lpwstr/>
      </vt:variant>
      <vt:variant>
        <vt:i4>1245188</vt:i4>
      </vt:variant>
      <vt:variant>
        <vt:i4>45</vt:i4>
      </vt:variant>
      <vt:variant>
        <vt:i4>0</vt:i4>
      </vt:variant>
      <vt:variant>
        <vt:i4>5</vt:i4>
      </vt:variant>
      <vt:variant>
        <vt:lpwstr>http://ksl.stanford.edu/software/ontolingua/</vt:lpwstr>
      </vt:variant>
      <vt:variant>
        <vt:lpwstr/>
      </vt:variant>
      <vt:variant>
        <vt:i4>5701703</vt:i4>
      </vt:variant>
      <vt:variant>
        <vt:i4>42</vt:i4>
      </vt:variant>
      <vt:variant>
        <vt:i4>0</vt:i4>
      </vt:variant>
      <vt:variant>
        <vt:i4>5</vt:i4>
      </vt:variant>
      <vt:variant>
        <vt:lpwstr>http://protege.stanford.edu/</vt:lpwstr>
      </vt:variant>
      <vt:variant>
        <vt:lpwstr/>
      </vt:variant>
      <vt:variant>
        <vt:i4>6946910</vt:i4>
      </vt:variant>
      <vt:variant>
        <vt:i4>39</vt:i4>
      </vt:variant>
      <vt:variant>
        <vt:i4>0</vt:i4>
      </vt:variant>
      <vt:variant>
        <vt:i4>5</vt:i4>
      </vt:variant>
      <vt:variant>
        <vt:lpwstr>http://protege.stanford.edu/publications/ontology_development/ontology101-noy-mcguinness.html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Ontology: How to Introduce Intelligence into Networks</dc:title>
  <dc:subject/>
  <dc:creator>FRANCIS ABRANTE</dc:creator>
  <cp:keywords/>
  <dc:description/>
  <cp:lastModifiedBy>machar_s</cp:lastModifiedBy>
  <cp:revision>251</cp:revision>
  <cp:lastPrinted>2011-05-31T15:21:00Z</cp:lastPrinted>
  <dcterms:created xsi:type="dcterms:W3CDTF">2011-05-09T08:27:00Z</dcterms:created>
  <dcterms:modified xsi:type="dcterms:W3CDTF">2011-06-01T14:23:00Z</dcterms:modified>
</cp:coreProperties>
</file>